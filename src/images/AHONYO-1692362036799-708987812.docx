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2F1E6" w14:textId="67314477" w:rsidR="006C0341" w:rsidRPr="00536BA4" w:rsidRDefault="00413F17" w:rsidP="007F4949">
      <w:pPr>
        <w:spacing w:line="360" w:lineRule="auto"/>
        <w:rPr>
          <w:rFonts w:ascii="Century" w:hAnsi="Century" w:cs="Times New Roman"/>
        </w:rPr>
      </w:pPr>
      <w:r>
        <w:rPr>
          <w:rFonts w:ascii="Century" w:eastAsia="SimSun" w:hAnsi="Century" w:cs="Times New Roman"/>
          <w:noProof/>
          <w:color w:val="000000"/>
          <w:sz w:val="19"/>
          <w:szCs w:val="19"/>
          <w:lang w:eastAsia="fr-FR"/>
        </w:rPr>
        <mc:AlternateContent>
          <mc:Choice Requires="wps">
            <w:drawing>
              <wp:anchor distT="0" distB="0" distL="114300" distR="114300" simplePos="0" relativeHeight="251662848" behindDoc="0" locked="0" layoutInCell="1" allowOverlap="1" wp14:anchorId="35BE46F6" wp14:editId="7DBB7726">
                <wp:simplePos x="0" y="0"/>
                <wp:positionH relativeFrom="column">
                  <wp:posOffset>1958340</wp:posOffset>
                </wp:positionH>
                <wp:positionV relativeFrom="paragraph">
                  <wp:posOffset>-38100</wp:posOffset>
                </wp:positionV>
                <wp:extent cx="1584960" cy="7620"/>
                <wp:effectExtent l="0" t="0" r="34290" b="30480"/>
                <wp:wrapNone/>
                <wp:docPr id="2014276829" name="Connecteur droit 2"/>
                <wp:cNvGraphicFramePr/>
                <a:graphic xmlns:a="http://schemas.openxmlformats.org/drawingml/2006/main">
                  <a:graphicData uri="http://schemas.microsoft.com/office/word/2010/wordprocessingShape">
                    <wps:wsp>
                      <wps:cNvCnPr/>
                      <wps:spPr>
                        <a:xfrm>
                          <a:off x="0" y="0"/>
                          <a:ext cx="15849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BC5C0E" id="Connecteur droit 2"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54.2pt,-3pt" to="27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" strokecolor="black [3200]" strokeweight="1pt">
                <v:stroke joinstyle="miter"/>
              </v:line>
            </w:pict>
          </mc:Fallback>
        </mc:AlternateContent>
      </w:r>
      <w:r w:rsidR="00536BA4" w:rsidRPr="00536BA4">
        <w:rPr>
          <w:rFonts w:ascii="Century" w:eastAsia="SimSun" w:hAnsi="Century" w:cs="Times New Roman"/>
          <w:noProof/>
          <w:color w:val="000000"/>
          <w:sz w:val="19"/>
          <w:szCs w:val="19"/>
          <w:lang w:eastAsia="fr-FR"/>
        </w:rPr>
        <mc:AlternateContent>
          <mc:Choice Requires="wps">
            <w:drawing>
              <wp:anchor distT="45720" distB="45720" distL="114300" distR="114300" simplePos="0" relativeHeight="251663872" behindDoc="0" locked="0" layoutInCell="1" allowOverlap="1" wp14:anchorId="17B012B0" wp14:editId="1BD6F1E1">
                <wp:simplePos x="0" y="0"/>
                <wp:positionH relativeFrom="column">
                  <wp:posOffset>1516380</wp:posOffset>
                </wp:positionH>
                <wp:positionV relativeFrom="paragraph">
                  <wp:posOffset>-266700</wp:posOffset>
                </wp:positionV>
                <wp:extent cx="2413000" cy="1404620"/>
                <wp:effectExtent l="0" t="0" r="6350" b="9525"/>
                <wp:wrapSquare wrapText="bothSides"/>
                <wp:docPr id="3120642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1404620"/>
                        </a:xfrm>
                        <a:prstGeom prst="rect">
                          <a:avLst/>
                        </a:prstGeom>
                        <a:solidFill>
                          <a:srgbClr val="FFFFFF"/>
                        </a:solidFill>
                        <a:ln w="9525">
                          <a:noFill/>
                          <a:miter lim="800000"/>
                          <a:headEnd/>
                          <a:tailEnd/>
                        </a:ln>
                      </wps:spPr>
                      <wps:txbx>
                        <w:txbxContent>
                          <w:p w14:paraId="6D206D71" w14:textId="13704ECB" w:rsidR="00B526C9" w:rsidRDefault="00B526C9" w:rsidP="00536BA4">
                            <w:pPr>
                              <w:jc w:val="center"/>
                              <w:rPr>
                                <w:rFonts w:ascii="Century" w:hAnsi="Century"/>
                                <w:sz w:val="24"/>
                                <w:szCs w:val="24"/>
                                <w:lang w:val="en-US"/>
                              </w:rPr>
                            </w:pPr>
                            <w:r w:rsidRPr="00536BA4">
                              <w:rPr>
                                <w:rFonts w:ascii="Century" w:hAnsi="Century"/>
                                <w:sz w:val="24"/>
                                <w:szCs w:val="24"/>
                                <w:lang w:val="en-US"/>
                              </w:rPr>
                              <w:t>REPUBLIQUE TOGOLAISE</w:t>
                            </w:r>
                          </w:p>
                          <w:p w14:paraId="3D84AFBE" w14:textId="3927414F" w:rsidR="00B526C9" w:rsidRPr="00536BA4" w:rsidRDefault="00B526C9" w:rsidP="00413F17">
                            <w:pPr>
                              <w:jc w:val="center"/>
                              <w:rPr>
                                <w:rFonts w:ascii="Century" w:hAnsi="Century"/>
                                <w:sz w:val="24"/>
                                <w:szCs w:val="24"/>
                              </w:rPr>
                            </w:pPr>
                            <w:r w:rsidRPr="00536BA4">
                              <w:rPr>
                                <w:rFonts w:ascii="Century" w:hAnsi="Century"/>
                                <w:sz w:val="24"/>
                                <w:szCs w:val="24"/>
                                <w:lang w:val="en-US"/>
                              </w:rPr>
                              <w:t>Travail</w:t>
                            </w:r>
                            <w:r>
                              <w:rPr>
                                <w:rFonts w:ascii="Century" w:hAnsi="Century"/>
                                <w:sz w:val="24"/>
                                <w:szCs w:val="24"/>
                                <w:lang w:val="en-US"/>
                              </w:rPr>
                              <w:t>-</w:t>
                            </w:r>
                            <w:r w:rsidRPr="00536BA4">
                              <w:rPr>
                                <w:rFonts w:ascii="Century" w:hAnsi="Century"/>
                                <w:sz w:val="24"/>
                                <w:szCs w:val="24"/>
                              </w:rPr>
                              <w:t>Liberté</w:t>
                            </w:r>
                            <w:r>
                              <w:rPr>
                                <w:rFonts w:ascii="Century" w:hAnsi="Century"/>
                                <w:sz w:val="24"/>
                                <w:szCs w:val="24"/>
                              </w:rPr>
                              <w:t>-</w:t>
                            </w:r>
                            <w:r w:rsidRPr="00536BA4">
                              <w:rPr>
                                <w:rFonts w:ascii="Century" w:hAnsi="Century"/>
                                <w:sz w:val="24"/>
                                <w:szCs w:val="24"/>
                              </w:rPr>
                              <w:t>Patrie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B012B0" id="_x0000_t202" coordsize="21600,21600" o:spt="202" path="m,l,21600r21600,l21600,xe">
                <v:stroke joinstyle="miter"/>
                <v:path gradientshapeok="t" o:connecttype="rect"/>
              </v:shapetype>
              <v:shape id="Zone de texte 2" o:spid="_x0000_s1026" type="#_x0000_t202" style="position:absolute;margin-left:119.4pt;margin-top:-21pt;width:190pt;height:110.6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" stroked="f">
                <v:textbox style="mso-fit-shape-to-text:t">
                  <w:txbxContent>
                    <w:p w14:paraId="6D206D71" w14:textId="13704ECB" w:rsidR="00B526C9" w:rsidRDefault="00B526C9" w:rsidP="00536BA4">
                      <w:pPr>
                        <w:jc w:val="center"/>
                        <w:rPr>
                          <w:rFonts w:ascii="Century" w:hAnsi="Century"/>
                          <w:sz w:val="24"/>
                          <w:szCs w:val="24"/>
                          <w:lang w:val="en-US"/>
                        </w:rPr>
                      </w:pPr>
                      <w:r w:rsidRPr="00536BA4">
                        <w:rPr>
                          <w:rFonts w:ascii="Century" w:hAnsi="Century"/>
                          <w:sz w:val="24"/>
                          <w:szCs w:val="24"/>
                          <w:lang w:val="en-US"/>
                        </w:rPr>
                        <w:t>REPUBLIQUE TOGOLAISE</w:t>
                      </w:r>
                    </w:p>
                    <w:p w14:paraId="3D84AFBE" w14:textId="3927414F" w:rsidR="00B526C9" w:rsidRPr="00536BA4" w:rsidRDefault="00B526C9" w:rsidP="00413F17">
                      <w:pPr>
                        <w:jc w:val="center"/>
                        <w:rPr>
                          <w:rFonts w:ascii="Century" w:hAnsi="Century"/>
                          <w:sz w:val="24"/>
                          <w:szCs w:val="24"/>
                        </w:rPr>
                      </w:pPr>
                      <w:r w:rsidRPr="00536BA4">
                        <w:rPr>
                          <w:rFonts w:ascii="Century" w:hAnsi="Century"/>
                          <w:sz w:val="24"/>
                          <w:szCs w:val="24"/>
                          <w:lang w:val="en-US"/>
                        </w:rPr>
                        <w:t>Travail</w:t>
                      </w:r>
                      <w:r>
                        <w:rPr>
                          <w:rFonts w:ascii="Century" w:hAnsi="Century"/>
                          <w:sz w:val="24"/>
                          <w:szCs w:val="24"/>
                          <w:lang w:val="en-US"/>
                        </w:rPr>
                        <w:t>-</w:t>
                      </w:r>
                      <w:r w:rsidRPr="00536BA4">
                        <w:rPr>
                          <w:rFonts w:ascii="Century" w:hAnsi="Century"/>
                          <w:sz w:val="24"/>
                          <w:szCs w:val="24"/>
                        </w:rPr>
                        <w:t>Liberté</w:t>
                      </w:r>
                      <w:r>
                        <w:rPr>
                          <w:rFonts w:ascii="Century" w:hAnsi="Century"/>
                          <w:sz w:val="24"/>
                          <w:szCs w:val="24"/>
                        </w:rPr>
                        <w:t>-</w:t>
                      </w:r>
                      <w:r w:rsidRPr="00536BA4">
                        <w:rPr>
                          <w:rFonts w:ascii="Century" w:hAnsi="Century"/>
                          <w:sz w:val="24"/>
                          <w:szCs w:val="24"/>
                        </w:rPr>
                        <w:t>Patrie</w:t>
                      </w:r>
                    </w:p>
                  </w:txbxContent>
                </v:textbox>
                <w10:wrap type="square"/>
              </v:shape>
            </w:pict>
          </mc:Fallback>
        </mc:AlternateContent>
      </w:r>
      <w:r w:rsidR="007F4949" w:rsidRPr="00536BA4">
        <w:rPr>
          <w:rFonts w:ascii="Century" w:eastAsia="SimSun" w:hAnsi="Century" w:cs="Times New Roman"/>
          <w:color w:val="000000"/>
          <w:sz w:val="19"/>
          <w:szCs w:val="19"/>
          <w:lang w:bidi="ar"/>
        </w:rPr>
        <w:tab/>
      </w:r>
    </w:p>
    <w:p w14:paraId="1742F1E7" w14:textId="145D3EEC" w:rsidR="006C0341" w:rsidRPr="00536BA4" w:rsidRDefault="00DA2F58" w:rsidP="00882821">
      <w:pPr>
        <w:spacing w:line="360" w:lineRule="auto"/>
        <w:jc w:val="center"/>
        <w:rPr>
          <w:rFonts w:ascii="Century" w:eastAsia="SimSun" w:hAnsi="Century" w:cs="Times New Roman"/>
          <w:color w:val="000000"/>
          <w:sz w:val="19"/>
          <w:szCs w:val="19"/>
          <w:lang w:bidi="ar"/>
        </w:rPr>
      </w:pPr>
      <w:r w:rsidRPr="00536BA4">
        <w:rPr>
          <w:rFonts w:ascii="Century" w:hAnsi="Century" w:cs="Times New Roman"/>
          <w:noProof/>
          <w:sz w:val="19"/>
          <w:lang w:eastAsia="fr-FR"/>
        </w:rPr>
        <mc:AlternateContent>
          <mc:Choice Requires="wps">
            <w:drawing>
              <wp:anchor distT="0" distB="0" distL="114300" distR="114300" simplePos="0" relativeHeight="251655680" behindDoc="0" locked="0" layoutInCell="1" allowOverlap="1" wp14:anchorId="1742F3AB" wp14:editId="0CF381DF">
                <wp:simplePos x="0" y="0"/>
                <wp:positionH relativeFrom="column">
                  <wp:posOffset>-754380</wp:posOffset>
                </wp:positionH>
                <wp:positionV relativeFrom="paragraph">
                  <wp:posOffset>215265</wp:posOffset>
                </wp:positionV>
                <wp:extent cx="3223260" cy="998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3223260" cy="998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742F3C5" w14:textId="77777777" w:rsidR="00B526C9" w:rsidRPr="00536BA4" w:rsidRDefault="00B526C9" w:rsidP="007F4949">
                            <w:pPr>
                              <w:jc w:val="center"/>
                              <w:rPr>
                                <w:rFonts w:ascii="Century" w:eastAsia="SimSun" w:hAnsi="Century" w:cs="Times New Roman"/>
                                <w:b/>
                                <w:bCs/>
                                <w:color w:val="000000"/>
                                <w:lang w:bidi="ar"/>
                              </w:rPr>
                            </w:pPr>
                            <w:r w:rsidRPr="00536BA4">
                              <w:rPr>
                                <w:rFonts w:ascii="Century" w:eastAsia="SimSun" w:hAnsi="Century" w:cs="Times New Roman"/>
                                <w:b/>
                                <w:bCs/>
                                <w:color w:val="000000"/>
                                <w:lang w:bidi="ar"/>
                              </w:rPr>
                              <w:t>PRESIDENCE DE LA REPUBLIQUE</w:t>
                            </w:r>
                          </w:p>
                          <w:p w14:paraId="27906FAB" w14:textId="77777777" w:rsidR="00B526C9" w:rsidRPr="00536BA4" w:rsidRDefault="00B526C9" w:rsidP="00DA2F58">
                            <w:pPr>
                              <w:rPr>
                                <w:rFonts w:ascii="Century" w:eastAsia="SimSun" w:hAnsi="Century" w:cs="Times New Roman"/>
                                <w:b/>
                                <w:bCs/>
                                <w:color w:val="000000"/>
                                <w:sz w:val="24"/>
                                <w:szCs w:val="24"/>
                                <w:lang w:bidi="ar"/>
                              </w:rPr>
                            </w:pPr>
                          </w:p>
                          <w:p w14:paraId="1742F3C7" w14:textId="0A9F97D5" w:rsidR="00B526C9" w:rsidRPr="00536BA4" w:rsidRDefault="00B526C9" w:rsidP="00DA2F58">
                            <w:pPr>
                              <w:jc w:val="center"/>
                              <w:rPr>
                                <w:rFonts w:ascii="Century" w:eastAsia="SimSun" w:hAnsi="Century" w:cs="Times New Roman"/>
                                <w:b/>
                                <w:bCs/>
                                <w:color w:val="000000"/>
                                <w:lang w:bidi="ar"/>
                              </w:rPr>
                            </w:pPr>
                            <w:r w:rsidRPr="00536BA4">
                              <w:rPr>
                                <w:rFonts w:ascii="Century" w:eastAsia="SimSun" w:hAnsi="Century" w:cs="Times New Roman"/>
                                <w:b/>
                                <w:bCs/>
                                <w:color w:val="000000"/>
                                <w:lang w:bidi="ar"/>
                              </w:rPr>
                              <w:t>MINISTERE DE LA PLANIFICATION DU</w:t>
                            </w:r>
                          </w:p>
                          <w:p w14:paraId="1742F3C8" w14:textId="77777777" w:rsidR="00B526C9" w:rsidRPr="00536BA4" w:rsidRDefault="00B526C9" w:rsidP="00DA2F58">
                            <w:pPr>
                              <w:jc w:val="center"/>
                              <w:rPr>
                                <w:rFonts w:ascii="Century" w:eastAsia="SimSun" w:hAnsi="Century" w:cs="Times New Roman"/>
                                <w:b/>
                                <w:bCs/>
                                <w:color w:val="000000"/>
                                <w:lang w:bidi="ar"/>
                              </w:rPr>
                            </w:pPr>
                            <w:r w:rsidRPr="00536BA4">
                              <w:rPr>
                                <w:rFonts w:ascii="Century" w:eastAsia="SimSun" w:hAnsi="Century" w:cs="Times New Roman"/>
                                <w:b/>
                                <w:bCs/>
                                <w:color w:val="000000"/>
                                <w:lang w:bidi="ar"/>
                              </w:rPr>
                              <w:t>DEVELOPPEMENT ET DE LA COOPERATION</w:t>
                            </w:r>
                          </w:p>
                          <w:p w14:paraId="1742F3C9" w14:textId="77777777" w:rsidR="00B526C9" w:rsidRPr="00536BA4" w:rsidRDefault="00B526C9" w:rsidP="007F4949">
                            <w:pPr>
                              <w:jc w:val="center"/>
                              <w:rPr>
                                <w:rFonts w:ascii="Century" w:hAnsi="Centur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742F3AB" id="Text Box 7" o:spid="_x0000_s1027" type="#_x0000_t202" style="position:absolute;left:0;text-align:left;margin-left:-59.4pt;margin-top:16.95pt;width:253.8pt;height:78.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" fillcolor="white [3201]" stroked="f" strokeweight=".5pt">
                <v:textbox>
                  <w:txbxContent>
                    <w:p w14:paraId="1742F3C5" w14:textId="77777777" w:rsidR="00B526C9" w:rsidRPr="00536BA4" w:rsidRDefault="00B526C9" w:rsidP="007F4949">
                      <w:pPr>
                        <w:jc w:val="center"/>
                        <w:rPr>
                          <w:rFonts w:ascii="Century" w:eastAsia="SimSun" w:hAnsi="Century" w:cs="Times New Roman"/>
                          <w:b/>
                          <w:bCs/>
                          <w:color w:val="000000"/>
                          <w:lang w:bidi="ar"/>
                        </w:rPr>
                      </w:pPr>
                      <w:r w:rsidRPr="00536BA4">
                        <w:rPr>
                          <w:rFonts w:ascii="Century" w:eastAsia="SimSun" w:hAnsi="Century" w:cs="Times New Roman"/>
                          <w:b/>
                          <w:bCs/>
                          <w:color w:val="000000"/>
                          <w:lang w:bidi="ar"/>
                        </w:rPr>
                        <w:t>PRESIDENCE DE LA REPUBLIQUE</w:t>
                      </w:r>
                    </w:p>
                    <w:p w14:paraId="27906FAB" w14:textId="77777777" w:rsidR="00B526C9" w:rsidRPr="00536BA4" w:rsidRDefault="00B526C9" w:rsidP="00DA2F58">
                      <w:pPr>
                        <w:rPr>
                          <w:rFonts w:ascii="Century" w:eastAsia="SimSun" w:hAnsi="Century" w:cs="Times New Roman"/>
                          <w:b/>
                          <w:bCs/>
                          <w:color w:val="000000"/>
                          <w:sz w:val="24"/>
                          <w:szCs w:val="24"/>
                          <w:lang w:bidi="ar"/>
                        </w:rPr>
                      </w:pPr>
                    </w:p>
                    <w:p w14:paraId="1742F3C7" w14:textId="0A9F97D5" w:rsidR="00B526C9" w:rsidRPr="00536BA4" w:rsidRDefault="00B526C9" w:rsidP="00DA2F58">
                      <w:pPr>
                        <w:jc w:val="center"/>
                        <w:rPr>
                          <w:rFonts w:ascii="Century" w:eastAsia="SimSun" w:hAnsi="Century" w:cs="Times New Roman"/>
                          <w:b/>
                          <w:bCs/>
                          <w:color w:val="000000"/>
                          <w:lang w:bidi="ar"/>
                        </w:rPr>
                      </w:pPr>
                      <w:r w:rsidRPr="00536BA4">
                        <w:rPr>
                          <w:rFonts w:ascii="Century" w:eastAsia="SimSun" w:hAnsi="Century" w:cs="Times New Roman"/>
                          <w:b/>
                          <w:bCs/>
                          <w:color w:val="000000"/>
                          <w:lang w:bidi="ar"/>
                        </w:rPr>
                        <w:t>MINISTERE DE LA PLANIFICATION DU</w:t>
                      </w:r>
                    </w:p>
                    <w:p w14:paraId="1742F3C8" w14:textId="77777777" w:rsidR="00B526C9" w:rsidRPr="00536BA4" w:rsidRDefault="00B526C9" w:rsidP="00DA2F58">
                      <w:pPr>
                        <w:jc w:val="center"/>
                        <w:rPr>
                          <w:rFonts w:ascii="Century" w:eastAsia="SimSun" w:hAnsi="Century" w:cs="Times New Roman"/>
                          <w:b/>
                          <w:bCs/>
                          <w:color w:val="000000"/>
                          <w:lang w:bidi="ar"/>
                        </w:rPr>
                      </w:pPr>
                      <w:r w:rsidRPr="00536BA4">
                        <w:rPr>
                          <w:rFonts w:ascii="Century" w:eastAsia="SimSun" w:hAnsi="Century" w:cs="Times New Roman"/>
                          <w:b/>
                          <w:bCs/>
                          <w:color w:val="000000"/>
                          <w:lang w:bidi="ar"/>
                        </w:rPr>
                        <w:t>DEVELOPPEMENT ET DE LA COOPERATION</w:t>
                      </w:r>
                    </w:p>
                    <w:p w14:paraId="1742F3C9" w14:textId="77777777" w:rsidR="00B526C9" w:rsidRPr="00536BA4" w:rsidRDefault="00B526C9" w:rsidP="007F4949">
                      <w:pPr>
                        <w:jc w:val="center"/>
                        <w:rPr>
                          <w:rFonts w:ascii="Century" w:hAnsi="Century"/>
                        </w:rPr>
                      </w:pPr>
                    </w:p>
                  </w:txbxContent>
                </v:textbox>
              </v:shape>
            </w:pict>
          </mc:Fallback>
        </mc:AlternateContent>
      </w:r>
    </w:p>
    <w:p w14:paraId="1742F1E8" w14:textId="256D9DB1" w:rsidR="006C0341" w:rsidRPr="00536BA4" w:rsidRDefault="006C0341" w:rsidP="00882821">
      <w:pPr>
        <w:spacing w:line="360" w:lineRule="auto"/>
        <w:jc w:val="center"/>
        <w:rPr>
          <w:rFonts w:ascii="Century" w:eastAsia="SimSun" w:hAnsi="Century" w:cs="Times New Roman"/>
          <w:color w:val="000000"/>
          <w:sz w:val="19"/>
          <w:szCs w:val="19"/>
          <w:lang w:bidi="ar"/>
        </w:rPr>
      </w:pPr>
    </w:p>
    <w:p w14:paraId="1742F1E9" w14:textId="14FA7398" w:rsidR="006C0341" w:rsidRPr="00536BA4" w:rsidRDefault="00DA2F58" w:rsidP="00882821">
      <w:pPr>
        <w:spacing w:line="360" w:lineRule="auto"/>
        <w:jc w:val="both"/>
        <w:rPr>
          <w:rFonts w:ascii="Century" w:eastAsia="SimSun" w:hAnsi="Century" w:cs="Times New Roman"/>
          <w:color w:val="000000"/>
          <w:sz w:val="19"/>
          <w:szCs w:val="19"/>
          <w:lang w:bidi="ar"/>
        </w:rPr>
      </w:pPr>
      <w:r w:rsidRPr="00536BA4">
        <w:rPr>
          <w:rFonts w:ascii="Century" w:hAnsi="Century" w:cs="Times New Roman"/>
          <w:noProof/>
          <w:sz w:val="19"/>
          <w:lang w:eastAsia="fr-FR"/>
        </w:rPr>
        <mc:AlternateContent>
          <mc:Choice Requires="wps">
            <w:drawing>
              <wp:anchor distT="0" distB="0" distL="114300" distR="114300" simplePos="0" relativeHeight="251659776" behindDoc="0" locked="0" layoutInCell="1" allowOverlap="1" wp14:anchorId="1742F3AD" wp14:editId="2CC39CF9">
                <wp:simplePos x="0" y="0"/>
                <wp:positionH relativeFrom="column">
                  <wp:posOffset>-71120</wp:posOffset>
                </wp:positionH>
                <wp:positionV relativeFrom="paragraph">
                  <wp:posOffset>73660</wp:posOffset>
                </wp:positionV>
                <wp:extent cx="176403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764030" cy="0"/>
                        </a:xfrm>
                        <a:prstGeom prst="line">
                          <a:avLst/>
                        </a:prstGeom>
                        <a:ln>
                          <a:solidFill>
                            <a:schemeClr val="tx1">
                              <a:lumMod val="95000"/>
                              <a:lumOff val="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BB564C" id="Straight Connector 10"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5.6pt,5.8pt" to="133.3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" strokecolor="#0d0d0d [3069]" strokeweight="1.5pt">
                <v:stroke joinstyle="miter"/>
              </v:line>
            </w:pict>
          </mc:Fallback>
        </mc:AlternateContent>
      </w:r>
    </w:p>
    <w:p w14:paraId="1742F1EA" w14:textId="3F417A79" w:rsidR="006C0341" w:rsidRPr="00536BA4" w:rsidRDefault="006C0341" w:rsidP="00882821">
      <w:pPr>
        <w:spacing w:line="360" w:lineRule="auto"/>
        <w:jc w:val="both"/>
        <w:rPr>
          <w:rFonts w:ascii="Century" w:eastAsia="SimSun" w:hAnsi="Century" w:cs="Times New Roman"/>
          <w:color w:val="000000"/>
          <w:sz w:val="19"/>
          <w:szCs w:val="19"/>
          <w:lang w:bidi="ar"/>
        </w:rPr>
      </w:pPr>
    </w:p>
    <w:p w14:paraId="1742F1EB" w14:textId="479FB24B" w:rsidR="006C0341" w:rsidRPr="00536BA4" w:rsidRDefault="00882821" w:rsidP="00882821">
      <w:pPr>
        <w:spacing w:line="360" w:lineRule="auto"/>
        <w:jc w:val="both"/>
        <w:rPr>
          <w:rFonts w:ascii="Century" w:eastAsia="SimSun" w:hAnsi="Century" w:cs="Times New Roman"/>
          <w:color w:val="000000"/>
          <w:sz w:val="19"/>
          <w:szCs w:val="19"/>
          <w:lang w:bidi="ar"/>
        </w:rPr>
      </w:pPr>
      <w:r w:rsidRPr="00536BA4">
        <w:rPr>
          <w:rFonts w:ascii="Century" w:hAnsi="Century" w:cs="Times New Roman"/>
          <w:noProof/>
          <w:lang w:eastAsia="fr-FR"/>
        </w:rPr>
        <mc:AlternateContent>
          <mc:Choice Requires="wps">
            <w:drawing>
              <wp:anchor distT="45720" distB="45720" distL="114300" distR="114300" simplePos="0" relativeHeight="251658752" behindDoc="0" locked="0" layoutInCell="1" allowOverlap="1" wp14:anchorId="42E445B8" wp14:editId="7DB891F0">
                <wp:simplePos x="0" y="0"/>
                <wp:positionH relativeFrom="column">
                  <wp:posOffset>-403860</wp:posOffset>
                </wp:positionH>
                <wp:positionV relativeFrom="paragraph">
                  <wp:posOffset>167640</wp:posOffset>
                </wp:positionV>
                <wp:extent cx="2360930" cy="2834640"/>
                <wp:effectExtent l="0" t="0" r="0" b="3810"/>
                <wp:wrapSquare wrapText="bothSides"/>
                <wp:docPr id="247909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34640"/>
                        </a:xfrm>
                        <a:prstGeom prst="rect">
                          <a:avLst/>
                        </a:prstGeom>
                        <a:noFill/>
                        <a:ln w="9525">
                          <a:noFill/>
                          <a:miter lim="800000"/>
                          <a:headEnd/>
                          <a:tailEnd/>
                        </a:ln>
                      </wps:spPr>
                      <wps:txbx>
                        <w:txbxContent>
                          <w:p w14:paraId="3BF8CEF4" w14:textId="45EE2FF4" w:rsidR="00B526C9" w:rsidRPr="00C3773E" w:rsidRDefault="00B526C9" w:rsidP="00DA2F58">
                            <w:pPr>
                              <w:jc w:val="center"/>
                            </w:pPr>
                            <w:r w:rsidRPr="004E36EB">
                              <w:rPr>
                                <w:rFonts w:ascii="Century" w:hAnsi="Century" w:cs="Times New Roman"/>
                                <w:noProof/>
                                <w:sz w:val="24"/>
                                <w:szCs w:val="24"/>
                                <w:lang w:eastAsia="fr-FR"/>
                              </w:rPr>
                              <w:drawing>
                                <wp:inline distT="0" distB="0" distL="114300" distR="114300" wp14:anchorId="4B58E64E" wp14:editId="1769D0C8">
                                  <wp:extent cx="1863090" cy="1201420"/>
                                  <wp:effectExtent l="0" t="0" r="1143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863090" cy="1201420"/>
                                          </a:xfrm>
                                          <a:prstGeom prst="rect">
                                            <a:avLst/>
                                          </a:prstGeom>
                                          <a:noFill/>
                                          <a:ln>
                                            <a:noFill/>
                                          </a:ln>
                                        </pic:spPr>
                                      </pic:pic>
                                    </a:graphicData>
                                  </a:graphic>
                                </wp:inline>
                              </w:drawing>
                            </w:r>
                            <w:r>
                              <w:tab/>
                            </w:r>
                            <w:r>
                              <w:tab/>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E445B8" id="_x0000_s1028" type="#_x0000_t202" style="position:absolute;left:0;text-align:left;margin-left:-31.8pt;margin-top:13.2pt;width:185.9pt;height:223.2pt;z-index:251658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" filled="f" stroked="f">
                <v:textbox>
                  <w:txbxContent>
                    <w:p w14:paraId="3BF8CEF4" w14:textId="45EE2FF4" w:rsidR="00B526C9" w:rsidRPr="00C3773E" w:rsidRDefault="00B526C9" w:rsidP="00DA2F58">
                      <w:pPr>
                        <w:jc w:val="center"/>
                      </w:pPr>
                      <w:r w:rsidRPr="004E36EB">
                        <w:rPr>
                          <w:rFonts w:ascii="Century" w:hAnsi="Century" w:cs="Times New Roman"/>
                          <w:noProof/>
                          <w:sz w:val="24"/>
                          <w:szCs w:val="24"/>
                          <w:lang w:eastAsia="fr-FR"/>
                        </w:rPr>
                        <w:drawing>
                          <wp:inline distT="0" distB="0" distL="114300" distR="114300" wp14:anchorId="4B58E64E" wp14:editId="1769D0C8">
                            <wp:extent cx="1863090" cy="1201420"/>
                            <wp:effectExtent l="0" t="0" r="1143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863090" cy="1201420"/>
                                    </a:xfrm>
                                    <a:prstGeom prst="rect">
                                      <a:avLst/>
                                    </a:prstGeom>
                                    <a:noFill/>
                                    <a:ln>
                                      <a:noFill/>
                                    </a:ln>
                                  </pic:spPr>
                                </pic:pic>
                              </a:graphicData>
                            </a:graphic>
                          </wp:inline>
                        </w:drawing>
                      </w:r>
                      <w:r>
                        <w:tab/>
                      </w:r>
                      <w:r>
                        <w:tab/>
                      </w:r>
                    </w:p>
                  </w:txbxContent>
                </v:textbox>
                <w10:wrap type="square"/>
              </v:shape>
            </w:pict>
          </mc:Fallback>
        </mc:AlternateContent>
      </w:r>
    </w:p>
    <w:p w14:paraId="1742F1EC" w14:textId="66BF71B8" w:rsidR="006C0341" w:rsidRPr="00536BA4" w:rsidRDefault="00882821" w:rsidP="00882821">
      <w:pPr>
        <w:spacing w:line="360" w:lineRule="auto"/>
        <w:jc w:val="both"/>
        <w:rPr>
          <w:rFonts w:ascii="Century" w:hAnsi="Century" w:cs="Times New Roman"/>
          <w:sz w:val="18"/>
          <w:szCs w:val="18"/>
        </w:rPr>
      </w:pPr>
      <w:r w:rsidRPr="00536BA4">
        <w:rPr>
          <w:rFonts w:ascii="Century" w:eastAsia="SimSun" w:hAnsi="Century" w:cs="Times New Roman"/>
          <w:noProof/>
          <w:color w:val="000000"/>
          <w:sz w:val="19"/>
          <w:szCs w:val="19"/>
          <w:lang w:eastAsia="fr-FR"/>
        </w:rPr>
        <mc:AlternateContent>
          <mc:Choice Requires="wps">
            <w:drawing>
              <wp:anchor distT="45720" distB="45720" distL="114300" distR="114300" simplePos="0" relativeHeight="251657728" behindDoc="0" locked="0" layoutInCell="1" allowOverlap="1" wp14:anchorId="4F50D5F9" wp14:editId="48C30C38">
                <wp:simplePos x="0" y="0"/>
                <wp:positionH relativeFrom="column">
                  <wp:posOffset>2084070</wp:posOffset>
                </wp:positionH>
                <wp:positionV relativeFrom="paragraph">
                  <wp:posOffset>10160</wp:posOffset>
                </wp:positionV>
                <wp:extent cx="2360930" cy="25908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0"/>
                        </a:xfrm>
                        <a:prstGeom prst="rect">
                          <a:avLst/>
                        </a:prstGeom>
                        <a:noFill/>
                        <a:ln w="9525">
                          <a:noFill/>
                          <a:miter lim="800000"/>
                          <a:headEnd/>
                          <a:tailEnd/>
                        </a:ln>
                      </wps:spPr>
                      <wps:txbx>
                        <w:txbxContent>
                          <w:p w14:paraId="1AD1D208" w14:textId="5C6E411D" w:rsidR="00B526C9" w:rsidRPr="00C3773E" w:rsidRDefault="00B526C9" w:rsidP="00882821">
                            <w:pPr>
                              <w:jc w:val="center"/>
                            </w:pPr>
                            <w:r w:rsidRPr="004E36EB">
                              <w:rPr>
                                <w:rFonts w:ascii="Century" w:hAnsi="Century" w:cs="Times New Roman"/>
                                <w:noProof/>
                                <w:lang w:eastAsia="fr-FR"/>
                              </w:rPr>
                              <w:drawing>
                                <wp:inline distT="0" distB="0" distL="114300" distR="114300" wp14:anchorId="0CC4D4FF" wp14:editId="5A85001D">
                                  <wp:extent cx="1894840" cy="993249"/>
                                  <wp:effectExtent l="0" t="0" r="0" b="0"/>
                                  <wp:docPr id="6" name="Picture 6" descr="IMG_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0027"/>
                                          <pic:cNvPicPr>
                                            <a:picLocks noChangeAspect="1"/>
                                          </pic:cNvPicPr>
                                        </pic:nvPicPr>
                                        <pic:blipFill>
                                          <a:blip r:embed="rId10"/>
                                          <a:stretch>
                                            <a:fillRect/>
                                          </a:stretch>
                                        </pic:blipFill>
                                        <pic:spPr>
                                          <a:xfrm>
                                            <a:off x="0" y="0"/>
                                            <a:ext cx="1894840" cy="99324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F50D5F9" id="_x0000_s1029" type="#_x0000_t202" style="position:absolute;left:0;text-align:left;margin-left:164.1pt;margin-top:.8pt;width:185.9pt;height:204pt;z-index:2516577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" filled="f" stroked="f">
                <v:textbox>
                  <w:txbxContent>
                    <w:p w14:paraId="1AD1D208" w14:textId="5C6E411D" w:rsidR="00B526C9" w:rsidRPr="00C3773E" w:rsidRDefault="00B526C9" w:rsidP="00882821">
                      <w:pPr>
                        <w:jc w:val="center"/>
                      </w:pPr>
                      <w:r w:rsidRPr="004E36EB">
                        <w:rPr>
                          <w:rFonts w:ascii="Century" w:hAnsi="Century" w:cs="Times New Roman"/>
                          <w:noProof/>
                          <w:lang w:eastAsia="fr-FR"/>
                        </w:rPr>
                        <w:drawing>
                          <wp:inline distT="0" distB="0" distL="114300" distR="114300" wp14:anchorId="0CC4D4FF" wp14:editId="5A85001D">
                            <wp:extent cx="1894840" cy="993249"/>
                            <wp:effectExtent l="0" t="0" r="0" b="0"/>
                            <wp:docPr id="6" name="Picture 6" descr="IMG_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0027"/>
                                    <pic:cNvPicPr>
                                      <a:picLocks noChangeAspect="1"/>
                                    </pic:cNvPicPr>
                                  </pic:nvPicPr>
                                  <pic:blipFill>
                                    <a:blip r:embed="rId10"/>
                                    <a:stretch>
                                      <a:fillRect/>
                                    </a:stretch>
                                  </pic:blipFill>
                                  <pic:spPr>
                                    <a:xfrm>
                                      <a:off x="0" y="0"/>
                                      <a:ext cx="1894840" cy="993249"/>
                                    </a:xfrm>
                                    <a:prstGeom prst="rect">
                                      <a:avLst/>
                                    </a:prstGeom>
                                  </pic:spPr>
                                </pic:pic>
                              </a:graphicData>
                            </a:graphic>
                          </wp:inline>
                        </w:drawing>
                      </w:r>
                    </w:p>
                  </w:txbxContent>
                </v:textbox>
                <w10:wrap type="square"/>
              </v:shape>
            </w:pict>
          </mc:Fallback>
        </mc:AlternateContent>
      </w:r>
    </w:p>
    <w:p w14:paraId="1742F1ED" w14:textId="14803405" w:rsidR="006C0341" w:rsidRPr="00536BA4" w:rsidRDefault="006C0341" w:rsidP="00882821">
      <w:pPr>
        <w:spacing w:line="360" w:lineRule="auto"/>
        <w:jc w:val="both"/>
        <w:rPr>
          <w:rFonts w:ascii="Century" w:hAnsi="Century" w:cs="Times New Roman"/>
        </w:rPr>
      </w:pPr>
    </w:p>
    <w:p w14:paraId="1742F1EE" w14:textId="5EED3326" w:rsidR="006C0341" w:rsidRPr="00BC729F" w:rsidRDefault="00BC729F" w:rsidP="00882821">
      <w:pPr>
        <w:spacing w:line="360" w:lineRule="auto"/>
        <w:jc w:val="both"/>
        <w:rPr>
          <w:rFonts w:ascii="Century" w:hAnsi="Century" w:cs="Times New Roman"/>
          <w:sz w:val="24"/>
        </w:rPr>
      </w:pPr>
      <w:commentRangeStart w:id="0"/>
      <w:ins w:id="1" w:author="Compte Microsoft" w:date="2023-07-25T18:06:00Z">
        <w:r w:rsidRPr="00BC729F">
          <w:rPr>
            <w:rFonts w:ascii="Century" w:hAnsi="Century" w:cs="Times New Roman"/>
            <w:sz w:val="24"/>
          </w:rPr>
          <w:t>Combien de police</w:t>
        </w:r>
      </w:ins>
      <w:ins w:id="2" w:author="Compte Microsoft" w:date="2023-07-25T18:07:00Z">
        <w:r>
          <w:rPr>
            <w:rFonts w:ascii="Century" w:hAnsi="Century" w:cs="Times New Roman"/>
            <w:sz w:val="24"/>
          </w:rPr>
          <w:t>s</w:t>
        </w:r>
      </w:ins>
      <w:ins w:id="3" w:author="Compte Microsoft" w:date="2023-07-25T18:06:00Z">
        <w:r w:rsidRPr="00BC729F">
          <w:rPr>
            <w:rFonts w:ascii="Century" w:hAnsi="Century" w:cs="Times New Roman"/>
            <w:sz w:val="24"/>
          </w:rPr>
          <w:t xml:space="preserve"> ton document utilise ?</w:t>
        </w:r>
        <w:commentRangeEnd w:id="0"/>
        <w:r w:rsidRPr="00BC729F">
          <w:rPr>
            <w:rStyle w:val="Marquedecommentaire"/>
            <w:sz w:val="20"/>
          </w:rPr>
          <w:commentReference w:id="0"/>
        </w:r>
      </w:ins>
    </w:p>
    <w:p w14:paraId="1742F1EF" w14:textId="5DB26F8B" w:rsidR="006C0341" w:rsidRPr="00536BA4" w:rsidRDefault="00E74744" w:rsidP="00882821">
      <w:pPr>
        <w:spacing w:line="360" w:lineRule="auto"/>
        <w:jc w:val="both"/>
        <w:rPr>
          <w:rFonts w:ascii="Century" w:hAnsi="Century" w:cs="Times New Roman"/>
        </w:rPr>
      </w:pPr>
      <w:r w:rsidRPr="00536BA4">
        <w:rPr>
          <w:rFonts w:ascii="Century" w:hAnsi="Century" w:cs="Times New Roman"/>
        </w:rPr>
        <w:tab/>
      </w:r>
    </w:p>
    <w:p w14:paraId="1742F1F0" w14:textId="00C1EE01" w:rsidR="006C0341" w:rsidRPr="00536BA4" w:rsidRDefault="006C0341" w:rsidP="00882821">
      <w:pPr>
        <w:spacing w:line="360" w:lineRule="auto"/>
        <w:jc w:val="both"/>
        <w:rPr>
          <w:rFonts w:ascii="Century" w:hAnsi="Century" w:cs="Times New Roman"/>
        </w:rPr>
      </w:pPr>
    </w:p>
    <w:p w14:paraId="1742F1F1" w14:textId="0BE2F2C4" w:rsidR="006C0341" w:rsidRPr="00536BA4" w:rsidDel="00BC729F" w:rsidRDefault="00882821" w:rsidP="00882821">
      <w:pPr>
        <w:spacing w:line="360" w:lineRule="auto"/>
        <w:jc w:val="both"/>
        <w:rPr>
          <w:del w:id="4" w:author="Compte Microsoft" w:date="2023-07-25T18:07:00Z"/>
          <w:rFonts w:ascii="Century" w:hAnsi="Century" w:cs="Times New Roman"/>
        </w:rPr>
      </w:pPr>
      <w:r w:rsidRPr="00536BA4">
        <w:rPr>
          <w:rFonts w:ascii="Century" w:hAnsi="Century" w:cs="Times New Roman"/>
          <w:noProof/>
          <w:lang w:eastAsia="fr-FR"/>
        </w:rPr>
        <mc:AlternateContent>
          <mc:Choice Requires="wps">
            <w:drawing>
              <wp:anchor distT="0" distB="0" distL="114300" distR="114300" simplePos="0" relativeHeight="251653632" behindDoc="0" locked="0" layoutInCell="1" allowOverlap="1" wp14:anchorId="1742F3B3" wp14:editId="1047CAFF">
                <wp:simplePos x="0" y="0"/>
                <wp:positionH relativeFrom="column">
                  <wp:posOffset>-2170430</wp:posOffset>
                </wp:positionH>
                <wp:positionV relativeFrom="paragraph">
                  <wp:posOffset>242570</wp:posOffset>
                </wp:positionV>
                <wp:extent cx="2148840" cy="1257300"/>
                <wp:effectExtent l="0" t="0" r="3810" b="0"/>
                <wp:wrapNone/>
                <wp:docPr id="8" name="Text Box 8"/>
                <wp:cNvGraphicFramePr/>
                <a:graphic xmlns:a="http://schemas.openxmlformats.org/drawingml/2006/main">
                  <a:graphicData uri="http://schemas.microsoft.com/office/word/2010/wordprocessingShape">
                    <wps:wsp>
                      <wps:cNvSpPr txBox="1"/>
                      <wps:spPr>
                        <a:xfrm>
                          <a:off x="0" y="0"/>
                          <a:ext cx="2148840" cy="1257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742F3CA" w14:textId="77777777" w:rsidR="00B526C9" w:rsidRPr="004E36EB" w:rsidRDefault="00B526C9" w:rsidP="00DA2F58">
                            <w:pPr>
                              <w:jc w:val="center"/>
                              <w:rPr>
                                <w:rFonts w:ascii="Century" w:hAnsi="Century" w:cs="Times New Roman"/>
                                <w:b/>
                                <w:bCs/>
                              </w:rPr>
                            </w:pPr>
                            <w:r w:rsidRPr="004E36EB">
                              <w:rPr>
                                <w:rFonts w:ascii="Century" w:eastAsia="SimSun" w:hAnsi="Century" w:cs="Times New Roman"/>
                                <w:b/>
                                <w:bCs/>
                                <w:color w:val="000000"/>
                                <w:lang w:bidi="ar"/>
                              </w:rPr>
                              <w:t>Institut Africain d’Informatique,</w:t>
                            </w:r>
                          </w:p>
                          <w:p w14:paraId="1742F3CB" w14:textId="77777777" w:rsidR="00B526C9" w:rsidRPr="004E36EB" w:rsidRDefault="00B526C9" w:rsidP="00DA2F58">
                            <w:pPr>
                              <w:jc w:val="center"/>
                              <w:rPr>
                                <w:rFonts w:ascii="Century" w:hAnsi="Century" w:cs="Times New Roman"/>
                                <w:b/>
                                <w:bCs/>
                              </w:rPr>
                            </w:pPr>
                            <w:r w:rsidRPr="004E36EB">
                              <w:rPr>
                                <w:rFonts w:ascii="Century" w:eastAsia="SimSun" w:hAnsi="Century" w:cs="Times New Roman"/>
                                <w:b/>
                                <w:bCs/>
                                <w:color w:val="000000"/>
                                <w:lang w:bidi="ar"/>
                              </w:rPr>
                              <w:t>Représentation du Togo</w:t>
                            </w:r>
                          </w:p>
                          <w:p w14:paraId="1742F3CC" w14:textId="77777777" w:rsidR="00B526C9" w:rsidRPr="004E36EB" w:rsidRDefault="00B526C9" w:rsidP="00DA2F58">
                            <w:pPr>
                              <w:jc w:val="center"/>
                              <w:rPr>
                                <w:rFonts w:ascii="Century" w:hAnsi="Century" w:cs="Times New Roman"/>
                                <w:b/>
                                <w:bCs/>
                              </w:rPr>
                            </w:pPr>
                            <w:r w:rsidRPr="004E36EB">
                              <w:rPr>
                                <w:rFonts w:ascii="Century" w:eastAsia="SimSun" w:hAnsi="Century" w:cs="Times New Roman"/>
                                <w:b/>
                                <w:bCs/>
                                <w:color w:val="000000"/>
                                <w:lang w:bidi="ar"/>
                              </w:rPr>
                              <w:t>(IAI-TOGO)</w:t>
                            </w:r>
                          </w:p>
                          <w:p w14:paraId="1742F3CD" w14:textId="77777777" w:rsidR="00B526C9" w:rsidRPr="004E36EB" w:rsidRDefault="00B526C9" w:rsidP="00DA2F58">
                            <w:pPr>
                              <w:jc w:val="center"/>
                              <w:rPr>
                                <w:rFonts w:ascii="Century" w:hAnsi="Century" w:cs="Times New Roman"/>
                              </w:rPr>
                            </w:pPr>
                            <w:r w:rsidRPr="004E36EB">
                              <w:rPr>
                                <w:rFonts w:ascii="Century" w:eastAsia="Arial-BoldMT" w:hAnsi="Century" w:cs="Times New Roman"/>
                                <w:b/>
                                <w:bCs/>
                                <w:color w:val="000000"/>
                                <w:lang w:bidi="ar"/>
                              </w:rPr>
                              <w:t xml:space="preserve">Téléphone </w:t>
                            </w:r>
                            <w:r w:rsidRPr="004E36EB">
                              <w:rPr>
                                <w:rFonts w:ascii="Century" w:eastAsia="SimSun" w:hAnsi="Century" w:cs="Times New Roman"/>
                                <w:color w:val="000000"/>
                                <w:lang w:bidi="ar"/>
                              </w:rPr>
                              <w:t>: +228 22 20 47 00</w:t>
                            </w:r>
                          </w:p>
                          <w:p w14:paraId="1742F3CE" w14:textId="77777777" w:rsidR="00B526C9" w:rsidRPr="004E36EB" w:rsidRDefault="00B526C9" w:rsidP="00DA2F58">
                            <w:pPr>
                              <w:jc w:val="center"/>
                              <w:rPr>
                                <w:rFonts w:ascii="Century" w:hAnsi="Century" w:cs="Times New Roman"/>
                              </w:rPr>
                            </w:pPr>
                            <w:r w:rsidRPr="004E36EB">
                              <w:rPr>
                                <w:rFonts w:ascii="Century" w:eastAsia="Arial-BoldMT" w:hAnsi="Century" w:cs="Times New Roman"/>
                                <w:b/>
                                <w:bCs/>
                                <w:color w:val="000000"/>
                                <w:lang w:bidi="ar"/>
                              </w:rPr>
                              <w:t xml:space="preserve">Email </w:t>
                            </w:r>
                            <w:r w:rsidRPr="004E36EB">
                              <w:rPr>
                                <w:rFonts w:ascii="Century" w:eastAsia="SimSun" w:hAnsi="Century" w:cs="Times New Roman"/>
                                <w:color w:val="000000"/>
                                <w:lang w:bidi="ar"/>
                              </w:rPr>
                              <w:t xml:space="preserve">: </w:t>
                            </w:r>
                            <w:r w:rsidRPr="004E36EB">
                              <w:rPr>
                                <w:rFonts w:ascii="Century" w:eastAsia="SimSun" w:hAnsi="Century" w:cs="Times New Roman"/>
                                <w:color w:val="0563C1"/>
                                <w:lang w:bidi="ar"/>
                              </w:rPr>
                              <w:t>iaitogo@iai-togo.tg</w:t>
                            </w:r>
                          </w:p>
                          <w:p w14:paraId="1742F3CF" w14:textId="77777777" w:rsidR="00B526C9" w:rsidRPr="004E36EB" w:rsidRDefault="00B526C9" w:rsidP="00DA2F58">
                            <w:pPr>
                              <w:jc w:val="center"/>
                              <w:rPr>
                                <w:rFonts w:ascii="Century" w:hAnsi="Century" w:cs="Times New Roman"/>
                                <w:lang w:val="en-US"/>
                              </w:rPr>
                            </w:pPr>
                            <w:r w:rsidRPr="004E36EB">
                              <w:rPr>
                                <w:rFonts w:ascii="Century" w:eastAsia="Arial-BoldMT" w:hAnsi="Century" w:cs="Times New Roman"/>
                                <w:b/>
                                <w:bCs/>
                                <w:color w:val="000000"/>
                                <w:lang w:val="en-US" w:bidi="ar"/>
                              </w:rPr>
                              <w:t>Site Web</w:t>
                            </w:r>
                            <w:r w:rsidRPr="004E36EB">
                              <w:rPr>
                                <w:rFonts w:ascii="Century" w:eastAsia="SimSun" w:hAnsi="Century" w:cs="Times New Roman"/>
                                <w:color w:val="000000"/>
                                <w:lang w:val="en-US" w:bidi="ar"/>
                              </w:rPr>
                              <w:t xml:space="preserve">: </w:t>
                            </w:r>
                            <w:r w:rsidRPr="004E36EB">
                              <w:rPr>
                                <w:rFonts w:ascii="Century" w:eastAsia="SimSun" w:hAnsi="Century" w:cs="Times New Roman"/>
                                <w:color w:val="0563C1"/>
                                <w:lang w:val="en-US" w:bidi="ar"/>
                              </w:rPr>
                              <w:t>www.iai-togo.tg</w:t>
                            </w:r>
                          </w:p>
                          <w:p w14:paraId="1742F3D0" w14:textId="77777777" w:rsidR="00B526C9" w:rsidRPr="004E36EB" w:rsidRDefault="00B526C9" w:rsidP="00DA2F58">
                            <w:pPr>
                              <w:jc w:val="center"/>
                              <w:rPr>
                                <w:rFonts w:ascii="Century" w:eastAsia="SimSun" w:hAnsi="Century" w:cs="Times New Roman"/>
                                <w:color w:val="000000"/>
                                <w:lang w:bidi="ar"/>
                              </w:rPr>
                            </w:pPr>
                            <w:r w:rsidRPr="004E36EB">
                              <w:rPr>
                                <w:rFonts w:ascii="Century" w:eastAsia="SimSun" w:hAnsi="Century" w:cs="Times New Roman"/>
                                <w:color w:val="000000"/>
                                <w:lang w:bidi="ar"/>
                              </w:rPr>
                              <w:t xml:space="preserve">07 </w:t>
                            </w:r>
                            <w:r w:rsidRPr="004E36EB">
                              <w:rPr>
                                <w:rFonts w:ascii="Century" w:eastAsia="Arial-BoldMT" w:hAnsi="Century" w:cs="Times New Roman"/>
                                <w:b/>
                                <w:bCs/>
                                <w:color w:val="000000"/>
                                <w:lang w:bidi="ar"/>
                              </w:rPr>
                              <w:t xml:space="preserve">BP </w:t>
                            </w:r>
                            <w:r w:rsidRPr="004E36EB">
                              <w:rPr>
                                <w:rFonts w:ascii="Century" w:eastAsia="SimSun" w:hAnsi="Century" w:cs="Times New Roman"/>
                                <w:color w:val="000000"/>
                                <w:lang w:bidi="ar"/>
                              </w:rPr>
                              <w:t>12456 Lome 07, TOGO</w:t>
                            </w:r>
                          </w:p>
                          <w:p w14:paraId="1742F3D1" w14:textId="77777777" w:rsidR="00B526C9" w:rsidRPr="004E36EB" w:rsidRDefault="00B526C9" w:rsidP="00DA2F58">
                            <w:pPr>
                              <w:jc w:val="center"/>
                              <w:rPr>
                                <w:rFonts w:ascii="Century" w:hAnsi="Century"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742F3B3" id="Text Box 8" o:spid="_x0000_s1030" type="#_x0000_t202" style="position:absolute;left:0;text-align:left;margin-left:-170.9pt;margin-top:19.1pt;width:169.2pt;height:9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" fillcolor="white [3201]" stroked="f" strokeweight=".5pt">
                <v:textbox>
                  <w:txbxContent>
                    <w:p w14:paraId="1742F3CA" w14:textId="77777777" w:rsidR="00B526C9" w:rsidRPr="004E36EB" w:rsidRDefault="00B526C9" w:rsidP="00DA2F58">
                      <w:pPr>
                        <w:jc w:val="center"/>
                        <w:rPr>
                          <w:rFonts w:ascii="Century" w:hAnsi="Century" w:cs="Times New Roman"/>
                          <w:b/>
                          <w:bCs/>
                        </w:rPr>
                      </w:pPr>
                      <w:r w:rsidRPr="004E36EB">
                        <w:rPr>
                          <w:rFonts w:ascii="Century" w:eastAsia="SimSun" w:hAnsi="Century" w:cs="Times New Roman"/>
                          <w:b/>
                          <w:bCs/>
                          <w:color w:val="000000"/>
                          <w:lang w:bidi="ar"/>
                        </w:rPr>
                        <w:t>Institut Africain d’Informatique,</w:t>
                      </w:r>
                    </w:p>
                    <w:p w14:paraId="1742F3CB" w14:textId="77777777" w:rsidR="00B526C9" w:rsidRPr="004E36EB" w:rsidRDefault="00B526C9" w:rsidP="00DA2F58">
                      <w:pPr>
                        <w:jc w:val="center"/>
                        <w:rPr>
                          <w:rFonts w:ascii="Century" w:hAnsi="Century" w:cs="Times New Roman"/>
                          <w:b/>
                          <w:bCs/>
                        </w:rPr>
                      </w:pPr>
                      <w:r w:rsidRPr="004E36EB">
                        <w:rPr>
                          <w:rFonts w:ascii="Century" w:eastAsia="SimSun" w:hAnsi="Century" w:cs="Times New Roman"/>
                          <w:b/>
                          <w:bCs/>
                          <w:color w:val="000000"/>
                          <w:lang w:bidi="ar"/>
                        </w:rPr>
                        <w:t>Représentation du Togo</w:t>
                      </w:r>
                    </w:p>
                    <w:p w14:paraId="1742F3CC" w14:textId="77777777" w:rsidR="00B526C9" w:rsidRPr="004E36EB" w:rsidRDefault="00B526C9" w:rsidP="00DA2F58">
                      <w:pPr>
                        <w:jc w:val="center"/>
                        <w:rPr>
                          <w:rFonts w:ascii="Century" w:hAnsi="Century" w:cs="Times New Roman"/>
                          <w:b/>
                          <w:bCs/>
                        </w:rPr>
                      </w:pPr>
                      <w:r w:rsidRPr="004E36EB">
                        <w:rPr>
                          <w:rFonts w:ascii="Century" w:eastAsia="SimSun" w:hAnsi="Century" w:cs="Times New Roman"/>
                          <w:b/>
                          <w:bCs/>
                          <w:color w:val="000000"/>
                          <w:lang w:bidi="ar"/>
                        </w:rPr>
                        <w:t>(IAI-TOGO)</w:t>
                      </w:r>
                    </w:p>
                    <w:p w14:paraId="1742F3CD" w14:textId="77777777" w:rsidR="00B526C9" w:rsidRPr="004E36EB" w:rsidRDefault="00B526C9" w:rsidP="00DA2F58">
                      <w:pPr>
                        <w:jc w:val="center"/>
                        <w:rPr>
                          <w:rFonts w:ascii="Century" w:hAnsi="Century" w:cs="Times New Roman"/>
                        </w:rPr>
                      </w:pPr>
                      <w:r w:rsidRPr="004E36EB">
                        <w:rPr>
                          <w:rFonts w:ascii="Century" w:eastAsia="Arial-BoldMT" w:hAnsi="Century" w:cs="Times New Roman"/>
                          <w:b/>
                          <w:bCs/>
                          <w:color w:val="000000"/>
                          <w:lang w:bidi="ar"/>
                        </w:rPr>
                        <w:t xml:space="preserve">Téléphone </w:t>
                      </w:r>
                      <w:r w:rsidRPr="004E36EB">
                        <w:rPr>
                          <w:rFonts w:ascii="Century" w:eastAsia="SimSun" w:hAnsi="Century" w:cs="Times New Roman"/>
                          <w:color w:val="000000"/>
                          <w:lang w:bidi="ar"/>
                        </w:rPr>
                        <w:t>: +228 22 20 47 00</w:t>
                      </w:r>
                    </w:p>
                    <w:p w14:paraId="1742F3CE" w14:textId="77777777" w:rsidR="00B526C9" w:rsidRPr="004E36EB" w:rsidRDefault="00B526C9" w:rsidP="00DA2F58">
                      <w:pPr>
                        <w:jc w:val="center"/>
                        <w:rPr>
                          <w:rFonts w:ascii="Century" w:hAnsi="Century" w:cs="Times New Roman"/>
                        </w:rPr>
                      </w:pPr>
                      <w:r w:rsidRPr="004E36EB">
                        <w:rPr>
                          <w:rFonts w:ascii="Century" w:eastAsia="Arial-BoldMT" w:hAnsi="Century" w:cs="Times New Roman"/>
                          <w:b/>
                          <w:bCs/>
                          <w:color w:val="000000"/>
                          <w:lang w:bidi="ar"/>
                        </w:rPr>
                        <w:t xml:space="preserve">Email </w:t>
                      </w:r>
                      <w:r w:rsidRPr="004E36EB">
                        <w:rPr>
                          <w:rFonts w:ascii="Century" w:eastAsia="SimSun" w:hAnsi="Century" w:cs="Times New Roman"/>
                          <w:color w:val="000000"/>
                          <w:lang w:bidi="ar"/>
                        </w:rPr>
                        <w:t xml:space="preserve">: </w:t>
                      </w:r>
                      <w:r w:rsidRPr="004E36EB">
                        <w:rPr>
                          <w:rFonts w:ascii="Century" w:eastAsia="SimSun" w:hAnsi="Century" w:cs="Times New Roman"/>
                          <w:color w:val="0563C1"/>
                          <w:lang w:bidi="ar"/>
                        </w:rPr>
                        <w:t>iaitogo@iai-togo.tg</w:t>
                      </w:r>
                    </w:p>
                    <w:p w14:paraId="1742F3CF" w14:textId="77777777" w:rsidR="00B526C9" w:rsidRPr="004E36EB" w:rsidRDefault="00B526C9" w:rsidP="00DA2F58">
                      <w:pPr>
                        <w:jc w:val="center"/>
                        <w:rPr>
                          <w:rFonts w:ascii="Century" w:hAnsi="Century" w:cs="Times New Roman"/>
                          <w:lang w:val="en-US"/>
                        </w:rPr>
                      </w:pPr>
                      <w:r w:rsidRPr="004E36EB">
                        <w:rPr>
                          <w:rFonts w:ascii="Century" w:eastAsia="Arial-BoldMT" w:hAnsi="Century" w:cs="Times New Roman"/>
                          <w:b/>
                          <w:bCs/>
                          <w:color w:val="000000"/>
                          <w:lang w:val="en-US" w:bidi="ar"/>
                        </w:rPr>
                        <w:t>Site Web</w:t>
                      </w:r>
                      <w:r w:rsidRPr="004E36EB">
                        <w:rPr>
                          <w:rFonts w:ascii="Century" w:eastAsia="SimSun" w:hAnsi="Century" w:cs="Times New Roman"/>
                          <w:color w:val="000000"/>
                          <w:lang w:val="en-US" w:bidi="ar"/>
                        </w:rPr>
                        <w:t xml:space="preserve">: </w:t>
                      </w:r>
                      <w:r w:rsidRPr="004E36EB">
                        <w:rPr>
                          <w:rFonts w:ascii="Century" w:eastAsia="SimSun" w:hAnsi="Century" w:cs="Times New Roman"/>
                          <w:color w:val="0563C1"/>
                          <w:lang w:val="en-US" w:bidi="ar"/>
                        </w:rPr>
                        <w:t>www.iai-togo.tg</w:t>
                      </w:r>
                    </w:p>
                    <w:p w14:paraId="1742F3D0" w14:textId="77777777" w:rsidR="00B526C9" w:rsidRPr="004E36EB" w:rsidRDefault="00B526C9" w:rsidP="00DA2F58">
                      <w:pPr>
                        <w:jc w:val="center"/>
                        <w:rPr>
                          <w:rFonts w:ascii="Century" w:eastAsia="SimSun" w:hAnsi="Century" w:cs="Times New Roman"/>
                          <w:color w:val="000000"/>
                          <w:lang w:bidi="ar"/>
                        </w:rPr>
                      </w:pPr>
                      <w:r w:rsidRPr="004E36EB">
                        <w:rPr>
                          <w:rFonts w:ascii="Century" w:eastAsia="SimSun" w:hAnsi="Century" w:cs="Times New Roman"/>
                          <w:color w:val="000000"/>
                          <w:lang w:bidi="ar"/>
                        </w:rPr>
                        <w:t xml:space="preserve">07 </w:t>
                      </w:r>
                      <w:r w:rsidRPr="004E36EB">
                        <w:rPr>
                          <w:rFonts w:ascii="Century" w:eastAsia="Arial-BoldMT" w:hAnsi="Century" w:cs="Times New Roman"/>
                          <w:b/>
                          <w:bCs/>
                          <w:color w:val="000000"/>
                          <w:lang w:bidi="ar"/>
                        </w:rPr>
                        <w:t xml:space="preserve">BP </w:t>
                      </w:r>
                      <w:r w:rsidRPr="004E36EB">
                        <w:rPr>
                          <w:rFonts w:ascii="Century" w:eastAsia="SimSun" w:hAnsi="Century" w:cs="Times New Roman"/>
                          <w:color w:val="000000"/>
                          <w:lang w:bidi="ar"/>
                        </w:rPr>
                        <w:t>12456 Lome 07, TOGO</w:t>
                      </w:r>
                    </w:p>
                    <w:p w14:paraId="1742F3D1" w14:textId="77777777" w:rsidR="00B526C9" w:rsidRPr="004E36EB" w:rsidRDefault="00B526C9" w:rsidP="00DA2F58">
                      <w:pPr>
                        <w:jc w:val="center"/>
                        <w:rPr>
                          <w:rFonts w:ascii="Century" w:hAnsi="Century" w:cs="Times New Roman"/>
                        </w:rPr>
                      </w:pPr>
                    </w:p>
                  </w:txbxContent>
                </v:textbox>
              </v:shape>
            </w:pict>
          </mc:Fallback>
        </mc:AlternateContent>
      </w:r>
      <w:r w:rsidR="00A55BA9" w:rsidRPr="00536BA4">
        <w:rPr>
          <w:rFonts w:ascii="Century" w:hAnsi="Century" w:cs="Times New Roman"/>
        </w:rPr>
        <w:t xml:space="preserve">                                     </w:t>
      </w:r>
    </w:p>
    <w:p w14:paraId="1742F1F2" w14:textId="24531FEE" w:rsidR="006C0341" w:rsidRPr="00536BA4" w:rsidRDefault="00882821" w:rsidP="00882821">
      <w:pPr>
        <w:spacing w:line="360" w:lineRule="auto"/>
        <w:jc w:val="both"/>
        <w:rPr>
          <w:rFonts w:ascii="Century" w:hAnsi="Century" w:cs="Times New Roman"/>
        </w:rPr>
      </w:pPr>
      <w:r w:rsidRPr="00536BA4">
        <w:rPr>
          <w:rFonts w:ascii="Century" w:hAnsi="Century" w:cs="Times New Roman"/>
          <w:noProof/>
          <w:sz w:val="16"/>
          <w:lang w:eastAsia="fr-FR"/>
        </w:rPr>
        <mc:AlternateContent>
          <mc:Choice Requires="wps">
            <w:drawing>
              <wp:anchor distT="0" distB="0" distL="114300" distR="114300" simplePos="0" relativeHeight="251654656" behindDoc="0" locked="0" layoutInCell="1" allowOverlap="1" wp14:anchorId="1742F3B5" wp14:editId="2D43612B">
                <wp:simplePos x="0" y="0"/>
                <wp:positionH relativeFrom="column">
                  <wp:posOffset>2195830</wp:posOffset>
                </wp:positionH>
                <wp:positionV relativeFrom="paragraph">
                  <wp:posOffset>44450</wp:posOffset>
                </wp:positionV>
                <wp:extent cx="1995805" cy="1036320"/>
                <wp:effectExtent l="0" t="0" r="4445" b="0"/>
                <wp:wrapNone/>
                <wp:docPr id="11" name="Text Box 11"/>
                <wp:cNvGraphicFramePr/>
                <a:graphic xmlns:a="http://schemas.openxmlformats.org/drawingml/2006/main">
                  <a:graphicData uri="http://schemas.microsoft.com/office/word/2010/wordprocessingShape">
                    <wps:wsp>
                      <wps:cNvSpPr txBox="1"/>
                      <wps:spPr>
                        <a:xfrm>
                          <a:off x="0" y="0"/>
                          <a:ext cx="1995805" cy="10363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742F3D2" w14:textId="11333EE1" w:rsidR="00B526C9" w:rsidRPr="004E36EB" w:rsidRDefault="00B526C9">
                            <w:pPr>
                              <w:jc w:val="center"/>
                              <w:rPr>
                                <w:rFonts w:ascii="Century" w:eastAsia="SimSun" w:hAnsi="Century" w:cs="Times New Roman"/>
                                <w:b/>
                                <w:bCs/>
                                <w:color w:val="000000"/>
                                <w:lang w:bidi="ar"/>
                              </w:rPr>
                            </w:pPr>
                            <w:r w:rsidRPr="004E36EB">
                              <w:rPr>
                                <w:rFonts w:ascii="Century" w:eastAsia="SimSun" w:hAnsi="Century" w:cs="Times New Roman"/>
                                <w:b/>
                                <w:bCs/>
                                <w:color w:val="000000"/>
                                <w:lang w:bidi="ar"/>
                              </w:rPr>
                              <w:t>EDPAGE DATA SOLUTIONS</w:t>
                            </w:r>
                          </w:p>
                          <w:p w14:paraId="79D51A1E" w14:textId="3AE3A3D4" w:rsidR="00B526C9" w:rsidRPr="00682AF0" w:rsidRDefault="00B526C9">
                            <w:pPr>
                              <w:jc w:val="center"/>
                              <w:rPr>
                                <w:rFonts w:ascii="Century" w:eastAsia="SimSun" w:hAnsi="Century" w:cs="Times New Roman"/>
                                <w:color w:val="000000"/>
                                <w:lang w:bidi="ar"/>
                              </w:rPr>
                            </w:pPr>
                            <w:r w:rsidRPr="004E36EB">
                              <w:rPr>
                                <w:rFonts w:ascii="Century" w:eastAsia="SimSun" w:hAnsi="Century" w:cs="Times New Roman"/>
                                <w:b/>
                                <w:bCs/>
                                <w:color w:val="000000"/>
                                <w:lang w:bidi="ar"/>
                              </w:rPr>
                              <w:t xml:space="preserve">Téléphone </w:t>
                            </w:r>
                            <w:r w:rsidRPr="00682AF0">
                              <w:rPr>
                                <w:rFonts w:ascii="Century" w:eastAsia="SimSun" w:hAnsi="Century" w:cs="Times New Roman"/>
                                <w:color w:val="000000"/>
                                <w:lang w:bidi="ar"/>
                              </w:rPr>
                              <w:t>: +228 92 07 67 67</w:t>
                            </w:r>
                          </w:p>
                          <w:p w14:paraId="044D7433" w14:textId="01C80612" w:rsidR="00B526C9" w:rsidRPr="00682AF0" w:rsidRDefault="00B526C9">
                            <w:pPr>
                              <w:jc w:val="center"/>
                              <w:rPr>
                                <w:rFonts w:ascii="Century" w:eastAsia="SimSun" w:hAnsi="Century" w:cs="Times New Roman"/>
                                <w:b/>
                                <w:bCs/>
                                <w:color w:val="000000"/>
                                <w:lang w:bidi="ar"/>
                              </w:rPr>
                            </w:pPr>
                            <w:r w:rsidRPr="00682AF0">
                              <w:rPr>
                                <w:rFonts w:ascii="Century" w:eastAsia="SimSun" w:hAnsi="Century" w:cs="Times New Roman"/>
                                <w:b/>
                                <w:bCs/>
                                <w:color w:val="000000"/>
                                <w:lang w:bidi="ar"/>
                              </w:rPr>
                              <w:t xml:space="preserve">Adresse: </w:t>
                            </w:r>
                            <w:r w:rsidRPr="00682AF0">
                              <w:rPr>
                                <w:rFonts w:ascii="Century" w:eastAsia="SimSun" w:hAnsi="Century" w:cs="Times New Roman"/>
                                <w:color w:val="000000"/>
                                <w:lang w:bidi="ar"/>
                              </w:rPr>
                              <w:t>Agbalepedogan, Lom</w:t>
                            </w:r>
                            <w:r w:rsidRPr="004E36EB">
                              <w:rPr>
                                <w:rFonts w:ascii="Century" w:eastAsia="SimSun" w:hAnsi="Century" w:cs="Times New Roman"/>
                                <w:color w:val="000000"/>
                                <w:lang w:bidi="ar"/>
                              </w:rPr>
                              <w:t>é</w:t>
                            </w:r>
                            <w:r w:rsidRPr="00682AF0">
                              <w:rPr>
                                <w:rFonts w:ascii="Century" w:eastAsia="SimSun" w:hAnsi="Century" w:cs="Times New Roman"/>
                                <w:color w:val="000000"/>
                                <w:lang w:bidi="ar"/>
                              </w:rPr>
                              <w:t>-Togo</w:t>
                            </w:r>
                            <w:r w:rsidRPr="00682AF0">
                              <w:rPr>
                                <w:rFonts w:ascii="Century" w:eastAsia="SimSun" w:hAnsi="Century" w:cs="Times New Roman"/>
                                <w:b/>
                                <w:bCs/>
                                <w:color w:val="000000"/>
                                <w:lang w:bidi="a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742F3B5" id="Text Box 11" o:spid="_x0000_s1031" type="#_x0000_t202" style="position:absolute;left:0;text-align:left;margin-left:172.9pt;margin-top:3.5pt;width:157.15pt;height:8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" fillcolor="white [3201]" stroked="f" strokeweight=".5pt">
                <v:textbox>
                  <w:txbxContent>
                    <w:p w14:paraId="1742F3D2" w14:textId="11333EE1" w:rsidR="00B526C9" w:rsidRPr="004E36EB" w:rsidRDefault="00B526C9">
                      <w:pPr>
                        <w:jc w:val="center"/>
                        <w:rPr>
                          <w:rFonts w:ascii="Century" w:eastAsia="SimSun" w:hAnsi="Century" w:cs="Times New Roman"/>
                          <w:b/>
                          <w:bCs/>
                          <w:color w:val="000000"/>
                          <w:lang w:bidi="ar"/>
                        </w:rPr>
                      </w:pPr>
                      <w:r w:rsidRPr="004E36EB">
                        <w:rPr>
                          <w:rFonts w:ascii="Century" w:eastAsia="SimSun" w:hAnsi="Century" w:cs="Times New Roman"/>
                          <w:b/>
                          <w:bCs/>
                          <w:color w:val="000000"/>
                          <w:lang w:bidi="ar"/>
                        </w:rPr>
                        <w:t>EDPAGE DATA SOLUTIONS</w:t>
                      </w:r>
                    </w:p>
                    <w:p w14:paraId="79D51A1E" w14:textId="3AE3A3D4" w:rsidR="00B526C9" w:rsidRPr="00682AF0" w:rsidRDefault="00B526C9">
                      <w:pPr>
                        <w:jc w:val="center"/>
                        <w:rPr>
                          <w:rFonts w:ascii="Century" w:eastAsia="SimSun" w:hAnsi="Century" w:cs="Times New Roman"/>
                          <w:color w:val="000000"/>
                          <w:lang w:bidi="ar"/>
                        </w:rPr>
                      </w:pPr>
                      <w:r w:rsidRPr="004E36EB">
                        <w:rPr>
                          <w:rFonts w:ascii="Century" w:eastAsia="SimSun" w:hAnsi="Century" w:cs="Times New Roman"/>
                          <w:b/>
                          <w:bCs/>
                          <w:color w:val="000000"/>
                          <w:lang w:bidi="ar"/>
                        </w:rPr>
                        <w:t xml:space="preserve">Téléphone </w:t>
                      </w:r>
                      <w:r w:rsidRPr="00682AF0">
                        <w:rPr>
                          <w:rFonts w:ascii="Century" w:eastAsia="SimSun" w:hAnsi="Century" w:cs="Times New Roman"/>
                          <w:color w:val="000000"/>
                          <w:lang w:bidi="ar"/>
                        </w:rPr>
                        <w:t>: +228 92 07 67 67</w:t>
                      </w:r>
                    </w:p>
                    <w:p w14:paraId="044D7433" w14:textId="01C80612" w:rsidR="00B526C9" w:rsidRPr="00682AF0" w:rsidRDefault="00B526C9">
                      <w:pPr>
                        <w:jc w:val="center"/>
                        <w:rPr>
                          <w:rFonts w:ascii="Century" w:eastAsia="SimSun" w:hAnsi="Century" w:cs="Times New Roman"/>
                          <w:b/>
                          <w:bCs/>
                          <w:color w:val="000000"/>
                          <w:lang w:bidi="ar"/>
                        </w:rPr>
                      </w:pPr>
                      <w:r w:rsidRPr="00682AF0">
                        <w:rPr>
                          <w:rFonts w:ascii="Century" w:eastAsia="SimSun" w:hAnsi="Century" w:cs="Times New Roman"/>
                          <w:b/>
                          <w:bCs/>
                          <w:color w:val="000000"/>
                          <w:lang w:bidi="ar"/>
                        </w:rPr>
                        <w:t xml:space="preserve">Adresse: </w:t>
                      </w:r>
                      <w:r w:rsidRPr="00682AF0">
                        <w:rPr>
                          <w:rFonts w:ascii="Century" w:eastAsia="SimSun" w:hAnsi="Century" w:cs="Times New Roman"/>
                          <w:color w:val="000000"/>
                          <w:lang w:bidi="ar"/>
                        </w:rPr>
                        <w:t>Agbalepedogan, Lom</w:t>
                      </w:r>
                      <w:r w:rsidRPr="004E36EB">
                        <w:rPr>
                          <w:rFonts w:ascii="Century" w:eastAsia="SimSun" w:hAnsi="Century" w:cs="Times New Roman"/>
                          <w:color w:val="000000"/>
                          <w:lang w:bidi="ar"/>
                        </w:rPr>
                        <w:t>é</w:t>
                      </w:r>
                      <w:r w:rsidRPr="00682AF0">
                        <w:rPr>
                          <w:rFonts w:ascii="Century" w:eastAsia="SimSun" w:hAnsi="Century" w:cs="Times New Roman"/>
                          <w:color w:val="000000"/>
                          <w:lang w:bidi="ar"/>
                        </w:rPr>
                        <w:t>-Togo</w:t>
                      </w:r>
                      <w:r w:rsidRPr="00682AF0">
                        <w:rPr>
                          <w:rFonts w:ascii="Century" w:eastAsia="SimSun" w:hAnsi="Century" w:cs="Times New Roman"/>
                          <w:b/>
                          <w:bCs/>
                          <w:color w:val="000000"/>
                          <w:lang w:bidi="ar"/>
                        </w:rPr>
                        <w:t xml:space="preserve"> </w:t>
                      </w:r>
                    </w:p>
                  </w:txbxContent>
                </v:textbox>
              </v:shape>
            </w:pict>
          </mc:Fallback>
        </mc:AlternateContent>
      </w:r>
    </w:p>
    <w:p w14:paraId="1742F1F3" w14:textId="218747C3" w:rsidR="006C0341" w:rsidRPr="00536BA4" w:rsidRDefault="006C0341" w:rsidP="00536BA4">
      <w:pPr>
        <w:rPr>
          <w:rFonts w:ascii="Century" w:eastAsia="SimSun" w:hAnsi="Century" w:cs="Times New Roman"/>
          <w:color w:val="000000"/>
          <w:sz w:val="16"/>
          <w:szCs w:val="16"/>
          <w:lang w:val="en-US" w:bidi="ar"/>
        </w:rPr>
      </w:pPr>
    </w:p>
    <w:p w14:paraId="1742F1F4" w14:textId="7B2FC0FF" w:rsidR="006C0341" w:rsidRPr="00536BA4" w:rsidRDefault="004E36EB" w:rsidP="00882821">
      <w:pPr>
        <w:spacing w:line="360" w:lineRule="auto"/>
        <w:jc w:val="both"/>
        <w:rPr>
          <w:rFonts w:ascii="Century" w:eastAsia="SimSun" w:hAnsi="Century" w:cs="Times New Roman"/>
          <w:color w:val="000000"/>
          <w:sz w:val="16"/>
          <w:szCs w:val="16"/>
          <w:lang w:bidi="ar"/>
        </w:rPr>
      </w:pPr>
      <w:r>
        <w:rPr>
          <w:rFonts w:ascii="Century" w:eastAsia="SimSun" w:hAnsi="Century" w:cs="Times New Roman"/>
          <w:color w:val="000000"/>
          <w:sz w:val="16"/>
          <w:szCs w:val="16"/>
          <w:lang w:bidi="ar"/>
        </w:rPr>
        <w:t xml:space="preserve">       </w:t>
      </w:r>
    </w:p>
    <w:p w14:paraId="1742F1F5" w14:textId="3AB3F1E1" w:rsidR="006C0341" w:rsidRPr="00536BA4" w:rsidRDefault="006C0341" w:rsidP="00882821">
      <w:pPr>
        <w:spacing w:line="360" w:lineRule="auto"/>
        <w:jc w:val="both"/>
        <w:rPr>
          <w:rFonts w:ascii="Century" w:eastAsia="SimSun" w:hAnsi="Century" w:cs="Times New Roman"/>
          <w:color w:val="000000"/>
          <w:sz w:val="16"/>
          <w:szCs w:val="16"/>
          <w:lang w:bidi="ar"/>
        </w:rPr>
      </w:pPr>
    </w:p>
    <w:p w14:paraId="1742F1F6" w14:textId="524D7D87" w:rsidR="006C0341" w:rsidRPr="00536BA4" w:rsidRDefault="006C0341" w:rsidP="00882821">
      <w:pPr>
        <w:spacing w:line="360" w:lineRule="auto"/>
        <w:jc w:val="both"/>
        <w:rPr>
          <w:rFonts w:ascii="Century" w:eastAsia="SimSun" w:hAnsi="Century" w:cs="Times New Roman"/>
          <w:color w:val="000000"/>
          <w:sz w:val="16"/>
          <w:szCs w:val="16"/>
          <w:lang w:bidi="ar"/>
        </w:rPr>
      </w:pPr>
    </w:p>
    <w:p w14:paraId="7D409F24" w14:textId="74C9EA1A" w:rsidR="00882821" w:rsidRPr="00536BA4" w:rsidRDefault="004E36EB" w:rsidP="00882821">
      <w:pPr>
        <w:spacing w:line="360" w:lineRule="auto"/>
        <w:rPr>
          <w:rFonts w:ascii="Century" w:eastAsia="SimSun" w:hAnsi="Century" w:cs="Times New Roman"/>
          <w:color w:val="000000"/>
          <w:sz w:val="16"/>
          <w:szCs w:val="16"/>
          <w:lang w:bidi="ar"/>
        </w:rPr>
      </w:pPr>
      <w:r w:rsidRPr="00536BA4">
        <w:rPr>
          <w:rFonts w:ascii="Century" w:hAnsi="Century" w:cs="Times New Roman"/>
          <w:b/>
          <w:bCs/>
          <w:noProof/>
          <w:u w:val="single"/>
          <w:lang w:eastAsia="fr-FR"/>
        </w:rPr>
        <mc:AlternateContent>
          <mc:Choice Requires="wps">
            <w:drawing>
              <wp:anchor distT="45720" distB="45720" distL="114300" distR="114300" simplePos="0" relativeHeight="251660800" behindDoc="0" locked="0" layoutInCell="1" allowOverlap="1" wp14:anchorId="02C2A0D1" wp14:editId="745B735F">
                <wp:simplePos x="0" y="0"/>
                <wp:positionH relativeFrom="column">
                  <wp:posOffset>-494030</wp:posOffset>
                </wp:positionH>
                <wp:positionV relativeFrom="paragraph">
                  <wp:posOffset>249555</wp:posOffset>
                </wp:positionV>
                <wp:extent cx="2941320" cy="1404620"/>
                <wp:effectExtent l="0" t="0" r="0" b="0"/>
                <wp:wrapSquare wrapText="bothSides"/>
                <wp:docPr id="14442863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404620"/>
                        </a:xfrm>
                        <a:prstGeom prst="rect">
                          <a:avLst/>
                        </a:prstGeom>
                        <a:noFill/>
                        <a:ln w="9525">
                          <a:noFill/>
                          <a:miter lim="800000"/>
                          <a:headEnd/>
                          <a:tailEnd/>
                        </a:ln>
                      </wps:spPr>
                      <wps:txbx>
                        <w:txbxContent>
                          <w:p w14:paraId="4B855AC4" w14:textId="2827FB93" w:rsidR="00B526C9" w:rsidRPr="004E36EB" w:rsidRDefault="00B526C9" w:rsidP="007F4949">
                            <w:pPr>
                              <w:spacing w:line="360" w:lineRule="auto"/>
                              <w:jc w:val="center"/>
                              <w:rPr>
                                <w:rFonts w:ascii="Century" w:hAnsi="Century" w:cs="Times New Roman"/>
                                <w:b/>
                                <w:bCs/>
                                <w:sz w:val="24"/>
                                <w:szCs w:val="24"/>
                              </w:rPr>
                            </w:pPr>
                            <w:r w:rsidRPr="004E36EB">
                              <w:rPr>
                                <w:rFonts w:ascii="Century" w:hAnsi="Century" w:cs="Times New Roman"/>
                                <w:b/>
                                <w:bCs/>
                                <w:sz w:val="24"/>
                                <w:szCs w:val="24"/>
                              </w:rPr>
                              <w:t>RAPPORT DE STAGE</w:t>
                            </w:r>
                          </w:p>
                          <w:p w14:paraId="6CFB17F1" w14:textId="21A1CC12" w:rsidR="00B526C9" w:rsidRPr="004E36EB" w:rsidRDefault="00B526C9" w:rsidP="007F4949">
                            <w:pPr>
                              <w:spacing w:line="360" w:lineRule="auto"/>
                              <w:jc w:val="center"/>
                              <w:rPr>
                                <w:rFonts w:ascii="Century" w:hAnsi="Century" w:cs="Times New Roman"/>
                                <w:sz w:val="24"/>
                                <w:szCs w:val="24"/>
                              </w:rPr>
                            </w:pPr>
                            <w:r w:rsidRPr="004E36EB">
                              <w:rPr>
                                <w:rFonts w:ascii="Century" w:hAnsi="Century" w:cs="Times New Roman"/>
                                <w:sz w:val="24"/>
                                <w:szCs w:val="24"/>
                                <w:u w:val="single"/>
                              </w:rPr>
                              <w:t>Type de Stage</w:t>
                            </w:r>
                            <w:r w:rsidRPr="004E36EB">
                              <w:rPr>
                                <w:rFonts w:ascii="Century" w:hAnsi="Century" w:cs="Times New Roman"/>
                                <w:sz w:val="24"/>
                                <w:szCs w:val="24"/>
                              </w:rPr>
                              <w:t> : Programmation</w:t>
                            </w:r>
                          </w:p>
                          <w:p w14:paraId="598EDBB9" w14:textId="79DAEE48" w:rsidR="00B526C9" w:rsidRPr="004E36EB" w:rsidRDefault="00B526C9">
                            <w:pPr>
                              <w:rPr>
                                <w:rFonts w:ascii="Century" w:hAnsi="Century"/>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C2A0D1" id="_x0000_s1032" type="#_x0000_t202" style="position:absolute;margin-left:-38.9pt;margin-top:19.65pt;width:231.6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" filled="f" stroked="f">
                <v:textbox style="mso-fit-shape-to-text:t">
                  <w:txbxContent>
                    <w:p w14:paraId="4B855AC4" w14:textId="2827FB93" w:rsidR="00B526C9" w:rsidRPr="004E36EB" w:rsidRDefault="00B526C9" w:rsidP="007F4949">
                      <w:pPr>
                        <w:spacing w:line="360" w:lineRule="auto"/>
                        <w:jc w:val="center"/>
                        <w:rPr>
                          <w:rFonts w:ascii="Century" w:hAnsi="Century" w:cs="Times New Roman"/>
                          <w:b/>
                          <w:bCs/>
                          <w:sz w:val="24"/>
                          <w:szCs w:val="24"/>
                        </w:rPr>
                      </w:pPr>
                      <w:r w:rsidRPr="004E36EB">
                        <w:rPr>
                          <w:rFonts w:ascii="Century" w:hAnsi="Century" w:cs="Times New Roman"/>
                          <w:b/>
                          <w:bCs/>
                          <w:sz w:val="24"/>
                          <w:szCs w:val="24"/>
                        </w:rPr>
                        <w:t>RAPPORT DE STAGE</w:t>
                      </w:r>
                    </w:p>
                    <w:p w14:paraId="6CFB17F1" w14:textId="21A1CC12" w:rsidR="00B526C9" w:rsidRPr="004E36EB" w:rsidRDefault="00B526C9" w:rsidP="007F4949">
                      <w:pPr>
                        <w:spacing w:line="360" w:lineRule="auto"/>
                        <w:jc w:val="center"/>
                        <w:rPr>
                          <w:rFonts w:ascii="Century" w:hAnsi="Century" w:cs="Times New Roman"/>
                          <w:sz w:val="24"/>
                          <w:szCs w:val="24"/>
                        </w:rPr>
                      </w:pPr>
                      <w:r w:rsidRPr="004E36EB">
                        <w:rPr>
                          <w:rFonts w:ascii="Century" w:hAnsi="Century" w:cs="Times New Roman"/>
                          <w:sz w:val="24"/>
                          <w:szCs w:val="24"/>
                          <w:u w:val="single"/>
                        </w:rPr>
                        <w:t>Type de Stage</w:t>
                      </w:r>
                      <w:r w:rsidRPr="004E36EB">
                        <w:rPr>
                          <w:rFonts w:ascii="Century" w:hAnsi="Century" w:cs="Times New Roman"/>
                          <w:sz w:val="24"/>
                          <w:szCs w:val="24"/>
                        </w:rPr>
                        <w:t> : Programmation</w:t>
                      </w:r>
                    </w:p>
                    <w:p w14:paraId="598EDBB9" w14:textId="79DAEE48" w:rsidR="00B526C9" w:rsidRPr="004E36EB" w:rsidRDefault="00B526C9">
                      <w:pPr>
                        <w:rPr>
                          <w:rFonts w:ascii="Century" w:hAnsi="Century"/>
                        </w:rPr>
                      </w:pPr>
                    </w:p>
                  </w:txbxContent>
                </v:textbox>
                <w10:wrap type="square"/>
              </v:shape>
            </w:pict>
          </mc:Fallback>
        </mc:AlternateContent>
      </w:r>
      <w:r>
        <w:rPr>
          <w:rFonts w:ascii="Century" w:eastAsia="SimSun" w:hAnsi="Century" w:cs="Times New Roman"/>
          <w:color w:val="000000"/>
          <w:sz w:val="16"/>
          <w:szCs w:val="16"/>
          <w:lang w:bidi="ar"/>
        </w:rPr>
        <w:tab/>
      </w:r>
    </w:p>
    <w:p w14:paraId="1742F1FF" w14:textId="0F4C44A5" w:rsidR="006C0341" w:rsidRPr="00536BA4" w:rsidRDefault="006C0341" w:rsidP="00882821">
      <w:pPr>
        <w:spacing w:line="360" w:lineRule="auto"/>
        <w:jc w:val="both"/>
        <w:rPr>
          <w:rFonts w:ascii="Century" w:hAnsi="Century" w:cs="Times New Roman"/>
          <w:b/>
          <w:bCs/>
          <w:u w:val="single"/>
        </w:rPr>
      </w:pPr>
    </w:p>
    <w:p w14:paraId="1742F200" w14:textId="4034C3D6" w:rsidR="006C0341" w:rsidRPr="00536BA4" w:rsidRDefault="00341B86" w:rsidP="00882821">
      <w:pPr>
        <w:spacing w:line="360" w:lineRule="auto"/>
        <w:jc w:val="both"/>
        <w:rPr>
          <w:rFonts w:ascii="Century" w:hAnsi="Century" w:cs="Times New Roman"/>
          <w:b/>
          <w:bCs/>
          <w:u w:val="single"/>
        </w:rPr>
      </w:pPr>
      <w:r w:rsidRPr="00536BA4">
        <w:rPr>
          <w:rFonts w:ascii="Century" w:hAnsi="Century" w:cs="Times New Roman"/>
          <w:noProof/>
          <w:lang w:eastAsia="fr-FR"/>
        </w:rPr>
        <mc:AlternateContent>
          <mc:Choice Requires="wps">
            <w:drawing>
              <wp:anchor distT="0" distB="0" distL="114300" distR="114300" simplePos="0" relativeHeight="251650560" behindDoc="0" locked="0" layoutInCell="1" allowOverlap="1" wp14:anchorId="1742F3B7" wp14:editId="6AB3A1D9">
                <wp:simplePos x="0" y="0"/>
                <wp:positionH relativeFrom="column">
                  <wp:posOffset>-579120</wp:posOffset>
                </wp:positionH>
                <wp:positionV relativeFrom="paragraph">
                  <wp:posOffset>241935</wp:posOffset>
                </wp:positionV>
                <wp:extent cx="6558280" cy="1183005"/>
                <wp:effectExtent l="0" t="0" r="13970" b="17145"/>
                <wp:wrapNone/>
                <wp:docPr id="2" name="Flowchart: Document 2"/>
                <wp:cNvGraphicFramePr/>
                <a:graphic xmlns:a="http://schemas.openxmlformats.org/drawingml/2006/main">
                  <a:graphicData uri="http://schemas.microsoft.com/office/word/2010/wordprocessingShape">
                    <wps:wsp>
                      <wps:cNvSpPr/>
                      <wps:spPr>
                        <a:xfrm>
                          <a:off x="0" y="0"/>
                          <a:ext cx="6558280" cy="1183005"/>
                        </a:xfrm>
                        <a:prstGeom prst="flowChartDocument">
                          <a:avLst/>
                        </a:prstGeom>
                        <a:gradFill flip="none" rotWithShape="1">
                          <a:gsLst>
                            <a:gs pos="0">
                              <a:schemeClr val="accent1">
                                <a:lumMod val="60000"/>
                                <a:lumOff val="40000"/>
                                <a:shade val="30000"/>
                                <a:satMod val="115000"/>
                              </a:schemeClr>
                            </a:gs>
                            <a:gs pos="50000">
                              <a:schemeClr val="accent1">
                                <a:lumMod val="60000"/>
                                <a:lumOff val="40000"/>
                                <a:shade val="67500"/>
                                <a:satMod val="115000"/>
                              </a:schemeClr>
                            </a:gs>
                            <a:gs pos="100000">
                              <a:schemeClr val="accent1">
                                <a:lumMod val="60000"/>
                                <a:lumOff val="40000"/>
                                <a:shade val="100000"/>
                                <a:satMod val="115000"/>
                              </a:schemeClr>
                            </a:gs>
                          </a:gsLst>
                          <a:lin ang="16200000" scaled="1"/>
                          <a:tileRect/>
                        </a:gradFill>
                      </wps:spPr>
                      <wps:style>
                        <a:lnRef idx="2">
                          <a:schemeClr val="dk1"/>
                        </a:lnRef>
                        <a:fillRef idx="1">
                          <a:schemeClr val="lt1"/>
                        </a:fillRef>
                        <a:effectRef idx="0">
                          <a:schemeClr val="dk1"/>
                        </a:effectRef>
                        <a:fontRef idx="minor">
                          <a:schemeClr val="dk1"/>
                        </a:fontRef>
                      </wps:style>
                      <wps:txbx>
                        <w:txbxContent>
                          <w:p w14:paraId="1742F3D3" w14:textId="6468D448" w:rsidR="00B526C9" w:rsidRPr="004E36EB" w:rsidRDefault="00B526C9">
                            <w:pPr>
                              <w:jc w:val="center"/>
                              <w:rPr>
                                <w:rFonts w:ascii="Century Gothic" w:hAnsi="Century Gothic" w:cs="Times New Roman"/>
                                <w:b/>
                                <w:bCs/>
                                <w:sz w:val="40"/>
                                <w:szCs w:val="40"/>
                              </w:rPr>
                            </w:pPr>
                            <w:r>
                              <w:rPr>
                                <w:rFonts w:ascii="Century Gothic" w:hAnsi="Century Gothic" w:cs="Times New Roman"/>
                                <w:b/>
                                <w:bCs/>
                                <w:sz w:val="40"/>
                                <w:szCs w:val="40"/>
                              </w:rPr>
                              <w:t xml:space="preserve">MISE EN PLACE D’UNE </w:t>
                            </w:r>
                            <w:r w:rsidRPr="004E36EB">
                              <w:rPr>
                                <w:rFonts w:ascii="Century Gothic" w:hAnsi="Century Gothic" w:cs="Times New Roman"/>
                                <w:b/>
                                <w:bCs/>
                                <w:sz w:val="40"/>
                                <w:szCs w:val="40"/>
                              </w:rPr>
                              <w:t xml:space="preserve">PLATEFORME DE SUIVI DE PROJET INFORMATIQUE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type w14:anchorId="1742F3B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33" type="#_x0000_t114" style="position:absolute;left:0;text-align:left;margin-left:-45.6pt;margin-top:19.05pt;width:516.4pt;height:93.15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" fillcolor="#9cc2e5 [1940]" strokecolor="black [3200]" strokeweight="1pt">
                <v:fill color2="#9cc2e5 [1940]" rotate="t" angle="180" colors="0 #567189;.5 #7ea4c6;1 #97c3eb" focus="100%" type="gradient"/>
                <v:textbox>
                  <w:txbxContent>
                    <w:p w14:paraId="1742F3D3" w14:textId="6468D448" w:rsidR="00B526C9" w:rsidRPr="004E36EB" w:rsidRDefault="00B526C9">
                      <w:pPr>
                        <w:jc w:val="center"/>
                        <w:rPr>
                          <w:rFonts w:ascii="Century Gothic" w:hAnsi="Century Gothic" w:cs="Times New Roman"/>
                          <w:b/>
                          <w:bCs/>
                          <w:sz w:val="40"/>
                          <w:szCs w:val="40"/>
                        </w:rPr>
                      </w:pPr>
                      <w:r>
                        <w:rPr>
                          <w:rFonts w:ascii="Century Gothic" w:hAnsi="Century Gothic" w:cs="Times New Roman"/>
                          <w:b/>
                          <w:bCs/>
                          <w:sz w:val="40"/>
                          <w:szCs w:val="40"/>
                        </w:rPr>
                        <w:t xml:space="preserve">MISE EN PLACE D’UNE </w:t>
                      </w:r>
                      <w:r w:rsidRPr="004E36EB">
                        <w:rPr>
                          <w:rFonts w:ascii="Century Gothic" w:hAnsi="Century Gothic" w:cs="Times New Roman"/>
                          <w:b/>
                          <w:bCs/>
                          <w:sz w:val="40"/>
                          <w:szCs w:val="40"/>
                        </w:rPr>
                        <w:t xml:space="preserve">PLATEFORME DE SUIVI DE PROJET INFORMATIQUE </w:t>
                      </w:r>
                    </w:p>
                  </w:txbxContent>
                </v:textbox>
              </v:shape>
            </w:pict>
          </mc:Fallback>
        </mc:AlternateContent>
      </w:r>
    </w:p>
    <w:p w14:paraId="1742F201" w14:textId="493CE547" w:rsidR="006C0341" w:rsidRPr="00536BA4" w:rsidRDefault="006C0341" w:rsidP="00882821">
      <w:pPr>
        <w:spacing w:line="360" w:lineRule="auto"/>
        <w:jc w:val="both"/>
        <w:rPr>
          <w:rFonts w:ascii="Century" w:hAnsi="Century" w:cs="Times New Roman"/>
          <w:b/>
          <w:bCs/>
          <w:u w:val="single"/>
        </w:rPr>
      </w:pPr>
    </w:p>
    <w:p w14:paraId="1742F202" w14:textId="667DB4BC" w:rsidR="006C0341" w:rsidRPr="00536BA4" w:rsidRDefault="006C0341" w:rsidP="00882821">
      <w:pPr>
        <w:spacing w:line="360" w:lineRule="auto"/>
        <w:jc w:val="both"/>
        <w:rPr>
          <w:rFonts w:ascii="Century" w:hAnsi="Century" w:cs="Times New Roman"/>
          <w:b/>
          <w:bCs/>
          <w:u w:val="single"/>
        </w:rPr>
      </w:pPr>
    </w:p>
    <w:p w14:paraId="1742F203" w14:textId="77777777" w:rsidR="006C0341" w:rsidRPr="00536BA4" w:rsidRDefault="006C0341" w:rsidP="00882821">
      <w:pPr>
        <w:spacing w:line="360" w:lineRule="auto"/>
        <w:jc w:val="both"/>
        <w:rPr>
          <w:rFonts w:ascii="Century" w:hAnsi="Century" w:cs="Times New Roman"/>
          <w:b/>
          <w:bCs/>
          <w:u w:val="single"/>
        </w:rPr>
      </w:pPr>
    </w:p>
    <w:p w14:paraId="1742F204" w14:textId="2FFA5477" w:rsidR="006C0341" w:rsidRPr="00536BA4" w:rsidRDefault="006C0341" w:rsidP="00882821">
      <w:pPr>
        <w:spacing w:line="360" w:lineRule="auto"/>
        <w:jc w:val="both"/>
        <w:rPr>
          <w:rFonts w:ascii="Century" w:hAnsi="Century" w:cs="Times New Roman"/>
          <w:b/>
          <w:bCs/>
          <w:u w:val="single"/>
        </w:rPr>
      </w:pPr>
    </w:p>
    <w:p w14:paraId="1742F205" w14:textId="77777777" w:rsidR="006C0341" w:rsidRPr="00536BA4" w:rsidRDefault="006C0341" w:rsidP="00882821">
      <w:pPr>
        <w:spacing w:line="360" w:lineRule="auto"/>
        <w:jc w:val="both"/>
        <w:rPr>
          <w:rFonts w:ascii="Century" w:hAnsi="Century" w:cs="Times New Roman"/>
          <w:b/>
          <w:bCs/>
          <w:u w:val="single"/>
        </w:rPr>
      </w:pPr>
    </w:p>
    <w:p w14:paraId="1742F206" w14:textId="77777777" w:rsidR="006C0341" w:rsidRPr="00536BA4" w:rsidRDefault="006C0341" w:rsidP="00882821">
      <w:pPr>
        <w:spacing w:line="360" w:lineRule="auto"/>
        <w:jc w:val="both"/>
        <w:rPr>
          <w:rFonts w:ascii="Century" w:hAnsi="Century" w:cs="Times New Roman"/>
          <w:b/>
          <w:bCs/>
          <w:u w:val="single"/>
        </w:rPr>
      </w:pPr>
    </w:p>
    <w:p w14:paraId="1742F207" w14:textId="4900BD82" w:rsidR="006C0341" w:rsidRPr="00536BA4" w:rsidRDefault="00CC630C" w:rsidP="00882821">
      <w:pPr>
        <w:spacing w:line="360" w:lineRule="auto"/>
        <w:jc w:val="both"/>
        <w:rPr>
          <w:rFonts w:ascii="Century" w:hAnsi="Century" w:cs="Times New Roman"/>
          <w:b/>
          <w:bCs/>
          <w:u w:val="single"/>
        </w:rPr>
      </w:pPr>
      <w:r w:rsidRPr="00536BA4">
        <w:rPr>
          <w:rFonts w:ascii="Century" w:hAnsi="Century" w:cs="Times New Roman"/>
          <w:noProof/>
          <w:sz w:val="24"/>
          <w:szCs w:val="24"/>
          <w:lang w:eastAsia="fr-FR"/>
        </w:rPr>
        <mc:AlternateContent>
          <mc:Choice Requires="wps">
            <w:drawing>
              <wp:anchor distT="45720" distB="45720" distL="114300" distR="114300" simplePos="0" relativeHeight="251661824" behindDoc="0" locked="0" layoutInCell="1" allowOverlap="1" wp14:anchorId="7A62CEDF" wp14:editId="6769CECD">
                <wp:simplePos x="0" y="0"/>
                <wp:positionH relativeFrom="column">
                  <wp:posOffset>388620</wp:posOffset>
                </wp:positionH>
                <wp:positionV relativeFrom="paragraph">
                  <wp:posOffset>93980</wp:posOffset>
                </wp:positionV>
                <wp:extent cx="4366260" cy="1470660"/>
                <wp:effectExtent l="0" t="0" r="0" b="0"/>
                <wp:wrapSquare wrapText="bothSides"/>
                <wp:docPr id="6101306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60" cy="1470660"/>
                        </a:xfrm>
                        <a:prstGeom prst="rect">
                          <a:avLst/>
                        </a:prstGeom>
                        <a:noFill/>
                        <a:ln w="9525">
                          <a:noFill/>
                          <a:miter lim="800000"/>
                          <a:headEnd/>
                          <a:tailEnd/>
                        </a:ln>
                      </wps:spPr>
                      <wps:txbx>
                        <w:txbxContent>
                          <w:p w14:paraId="275D7C22" w14:textId="2148490D" w:rsidR="00B526C9" w:rsidRPr="007F4949" w:rsidRDefault="00B526C9" w:rsidP="007F4949">
                            <w:pPr>
                              <w:jc w:val="center"/>
                              <w:rPr>
                                <w:rFonts w:ascii="Times New Roman" w:hAnsi="Times New Roman" w:cs="Times New Roman"/>
                                <w:sz w:val="24"/>
                                <w:szCs w:val="24"/>
                                <w:u w:val="single"/>
                              </w:rPr>
                            </w:pPr>
                            <w:r w:rsidRPr="007F4949">
                              <w:rPr>
                                <w:rFonts w:ascii="Times New Roman" w:hAnsi="Times New Roman" w:cs="Times New Roman"/>
                                <w:b/>
                                <w:bCs/>
                                <w:sz w:val="24"/>
                                <w:szCs w:val="24"/>
                                <w:u w:val="single"/>
                              </w:rPr>
                              <w:t xml:space="preserve">Période </w:t>
                            </w:r>
                            <w:r w:rsidRPr="007F4949">
                              <w:rPr>
                                <w:rFonts w:ascii="Times New Roman" w:hAnsi="Times New Roman" w:cs="Times New Roman"/>
                                <w:sz w:val="24"/>
                                <w:szCs w:val="24"/>
                                <w:u w:val="single"/>
                              </w:rPr>
                              <w:t>: Du 17 Juin 2023 au 17 Août 2022</w:t>
                            </w:r>
                          </w:p>
                          <w:p w14:paraId="486FE6F6" w14:textId="77777777" w:rsidR="00B526C9" w:rsidRPr="00C3773E" w:rsidRDefault="00B526C9" w:rsidP="007F4949">
                            <w:pPr>
                              <w:jc w:val="center"/>
                              <w:rPr>
                                <w:rFonts w:ascii="Times New Roman" w:hAnsi="Times New Roman" w:cs="Times New Roman"/>
                                <w:sz w:val="24"/>
                                <w:szCs w:val="24"/>
                              </w:rPr>
                            </w:pPr>
                          </w:p>
                          <w:p w14:paraId="0EED5BB4" w14:textId="18544C78" w:rsidR="00B526C9" w:rsidRPr="007F4949" w:rsidRDefault="00B526C9" w:rsidP="007F4949">
                            <w:pPr>
                              <w:jc w:val="center"/>
                              <w:rPr>
                                <w:rFonts w:ascii="Times New Roman" w:hAnsi="Times New Roman" w:cs="Times New Roman"/>
                                <w:sz w:val="24"/>
                                <w:szCs w:val="24"/>
                              </w:rPr>
                            </w:pPr>
                            <w:r w:rsidRPr="00C3773E">
                              <w:rPr>
                                <w:rFonts w:ascii="Times New Roman" w:hAnsi="Times New Roman" w:cs="Times New Roman"/>
                                <w:sz w:val="24"/>
                                <w:szCs w:val="24"/>
                              </w:rPr>
                              <w:t>Rédigé et présenté par</w:t>
                            </w:r>
                            <w:r>
                              <w:rPr>
                                <w:rFonts w:ascii="Times New Roman" w:hAnsi="Times New Roman" w:cs="Times New Roman"/>
                                <w:sz w:val="24"/>
                                <w:szCs w:val="24"/>
                              </w:rPr>
                              <w:t xml:space="preserve"> </w:t>
                            </w:r>
                            <w:r w:rsidRPr="00C3773E">
                              <w:rPr>
                                <w:rFonts w:ascii="Times New Roman" w:hAnsi="Times New Roman" w:cs="Times New Roman"/>
                                <w:b/>
                                <w:bCs/>
                                <w:sz w:val="24"/>
                                <w:szCs w:val="24"/>
                              </w:rPr>
                              <w:t>AHONYO Kwami Mawuli Israel</w:t>
                            </w:r>
                          </w:p>
                          <w:p w14:paraId="42E3BF77" w14:textId="77777777" w:rsidR="00B526C9" w:rsidRPr="00C3773E" w:rsidRDefault="00B526C9" w:rsidP="007F4949">
                            <w:pPr>
                              <w:jc w:val="center"/>
                              <w:rPr>
                                <w:rFonts w:ascii="Times New Roman" w:hAnsi="Times New Roman" w:cs="Times New Roman"/>
                                <w:b/>
                                <w:bCs/>
                                <w:sz w:val="24"/>
                                <w:szCs w:val="24"/>
                              </w:rPr>
                            </w:pPr>
                          </w:p>
                          <w:p w14:paraId="3634FF1D" w14:textId="079B04BD" w:rsidR="00B526C9" w:rsidRPr="00C3773E" w:rsidRDefault="00B526C9" w:rsidP="007F4949">
                            <w:pPr>
                              <w:jc w:val="center"/>
                              <w:rPr>
                                <w:rFonts w:ascii="Times New Roman" w:hAnsi="Times New Roman" w:cs="Times New Roman"/>
                                <w:sz w:val="24"/>
                                <w:szCs w:val="24"/>
                              </w:rPr>
                            </w:pPr>
                            <w:r w:rsidRPr="00C3773E">
                              <w:rPr>
                                <w:rFonts w:ascii="Times New Roman" w:hAnsi="Times New Roman" w:cs="Times New Roman"/>
                                <w:sz w:val="24"/>
                                <w:szCs w:val="24"/>
                              </w:rPr>
                              <w:t>Étudiant en deuxième année Tronc commun</w:t>
                            </w:r>
                          </w:p>
                          <w:p w14:paraId="2A2BCEEF" w14:textId="77777777" w:rsidR="00B526C9" w:rsidRPr="00C3773E" w:rsidRDefault="00B526C9" w:rsidP="007F4949">
                            <w:pPr>
                              <w:jc w:val="center"/>
                              <w:rPr>
                                <w:rFonts w:ascii="Times New Roman" w:hAnsi="Times New Roman" w:cs="Times New Roman"/>
                                <w:sz w:val="24"/>
                                <w:szCs w:val="24"/>
                              </w:rPr>
                            </w:pPr>
                          </w:p>
                          <w:p w14:paraId="6DAE60AB" w14:textId="0D48FBC0" w:rsidR="00B526C9" w:rsidRPr="00C3773E" w:rsidRDefault="00B526C9" w:rsidP="007F4949">
                            <w:pPr>
                              <w:jc w:val="center"/>
                              <w:rPr>
                                <w:rFonts w:ascii="Times New Roman" w:hAnsi="Times New Roman" w:cs="Times New Roman"/>
                                <w:sz w:val="24"/>
                                <w:szCs w:val="24"/>
                              </w:rPr>
                            </w:pPr>
                            <w:r w:rsidRPr="00C3773E">
                              <w:rPr>
                                <w:rFonts w:ascii="Times New Roman" w:hAnsi="Times New Roman" w:cs="Times New Roman"/>
                                <w:b/>
                                <w:bCs/>
                                <w:sz w:val="24"/>
                                <w:szCs w:val="24"/>
                                <w:u w:val="single"/>
                              </w:rPr>
                              <w:t>Année Académique</w:t>
                            </w:r>
                            <w:r w:rsidRPr="00C3773E">
                              <w:rPr>
                                <w:rFonts w:ascii="Times New Roman" w:hAnsi="Times New Roman" w:cs="Times New Roman"/>
                                <w:sz w:val="24"/>
                                <w:szCs w:val="24"/>
                              </w:rPr>
                              <w:t xml:space="preserve"> : 2022-2023</w:t>
                            </w:r>
                          </w:p>
                          <w:p w14:paraId="2678A417" w14:textId="1C2174AD" w:rsidR="00B526C9" w:rsidRPr="00C3773E" w:rsidRDefault="00B526C9" w:rsidP="007F494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2CEDF" id="_x0000_s1034" type="#_x0000_t202" style="position:absolute;left:0;text-align:left;margin-left:30.6pt;margin-top:7.4pt;width:343.8pt;height:115.8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" filled="f" stroked="f">
                <v:textbox>
                  <w:txbxContent>
                    <w:p w14:paraId="275D7C22" w14:textId="2148490D" w:rsidR="00B526C9" w:rsidRPr="007F4949" w:rsidRDefault="00B526C9" w:rsidP="007F4949">
                      <w:pPr>
                        <w:jc w:val="center"/>
                        <w:rPr>
                          <w:rFonts w:ascii="Times New Roman" w:hAnsi="Times New Roman" w:cs="Times New Roman"/>
                          <w:sz w:val="24"/>
                          <w:szCs w:val="24"/>
                          <w:u w:val="single"/>
                        </w:rPr>
                      </w:pPr>
                      <w:r w:rsidRPr="007F4949">
                        <w:rPr>
                          <w:rFonts w:ascii="Times New Roman" w:hAnsi="Times New Roman" w:cs="Times New Roman"/>
                          <w:b/>
                          <w:bCs/>
                          <w:sz w:val="24"/>
                          <w:szCs w:val="24"/>
                          <w:u w:val="single"/>
                        </w:rPr>
                        <w:t xml:space="preserve">Période </w:t>
                      </w:r>
                      <w:r w:rsidRPr="007F4949">
                        <w:rPr>
                          <w:rFonts w:ascii="Times New Roman" w:hAnsi="Times New Roman" w:cs="Times New Roman"/>
                          <w:sz w:val="24"/>
                          <w:szCs w:val="24"/>
                          <w:u w:val="single"/>
                        </w:rPr>
                        <w:t>: Du 17 Juin 2023 au 17 Août 2022</w:t>
                      </w:r>
                    </w:p>
                    <w:p w14:paraId="486FE6F6" w14:textId="77777777" w:rsidR="00B526C9" w:rsidRPr="00C3773E" w:rsidRDefault="00B526C9" w:rsidP="007F4949">
                      <w:pPr>
                        <w:jc w:val="center"/>
                        <w:rPr>
                          <w:rFonts w:ascii="Times New Roman" w:hAnsi="Times New Roman" w:cs="Times New Roman"/>
                          <w:sz w:val="24"/>
                          <w:szCs w:val="24"/>
                        </w:rPr>
                      </w:pPr>
                    </w:p>
                    <w:p w14:paraId="0EED5BB4" w14:textId="18544C78" w:rsidR="00B526C9" w:rsidRPr="007F4949" w:rsidRDefault="00B526C9" w:rsidP="007F4949">
                      <w:pPr>
                        <w:jc w:val="center"/>
                        <w:rPr>
                          <w:rFonts w:ascii="Times New Roman" w:hAnsi="Times New Roman" w:cs="Times New Roman"/>
                          <w:sz w:val="24"/>
                          <w:szCs w:val="24"/>
                        </w:rPr>
                      </w:pPr>
                      <w:r w:rsidRPr="00C3773E">
                        <w:rPr>
                          <w:rFonts w:ascii="Times New Roman" w:hAnsi="Times New Roman" w:cs="Times New Roman"/>
                          <w:sz w:val="24"/>
                          <w:szCs w:val="24"/>
                        </w:rPr>
                        <w:t>Rédigé et présenté par</w:t>
                      </w:r>
                      <w:r>
                        <w:rPr>
                          <w:rFonts w:ascii="Times New Roman" w:hAnsi="Times New Roman" w:cs="Times New Roman"/>
                          <w:sz w:val="24"/>
                          <w:szCs w:val="24"/>
                        </w:rPr>
                        <w:t xml:space="preserve"> </w:t>
                      </w:r>
                      <w:r w:rsidRPr="00C3773E">
                        <w:rPr>
                          <w:rFonts w:ascii="Times New Roman" w:hAnsi="Times New Roman" w:cs="Times New Roman"/>
                          <w:b/>
                          <w:bCs/>
                          <w:sz w:val="24"/>
                          <w:szCs w:val="24"/>
                        </w:rPr>
                        <w:t>AHONYO Kwami Mawuli Israel</w:t>
                      </w:r>
                    </w:p>
                    <w:p w14:paraId="42E3BF77" w14:textId="77777777" w:rsidR="00B526C9" w:rsidRPr="00C3773E" w:rsidRDefault="00B526C9" w:rsidP="007F4949">
                      <w:pPr>
                        <w:jc w:val="center"/>
                        <w:rPr>
                          <w:rFonts w:ascii="Times New Roman" w:hAnsi="Times New Roman" w:cs="Times New Roman"/>
                          <w:b/>
                          <w:bCs/>
                          <w:sz w:val="24"/>
                          <w:szCs w:val="24"/>
                        </w:rPr>
                      </w:pPr>
                    </w:p>
                    <w:p w14:paraId="3634FF1D" w14:textId="079B04BD" w:rsidR="00B526C9" w:rsidRPr="00C3773E" w:rsidRDefault="00B526C9" w:rsidP="007F4949">
                      <w:pPr>
                        <w:jc w:val="center"/>
                        <w:rPr>
                          <w:rFonts w:ascii="Times New Roman" w:hAnsi="Times New Roman" w:cs="Times New Roman"/>
                          <w:sz w:val="24"/>
                          <w:szCs w:val="24"/>
                        </w:rPr>
                      </w:pPr>
                      <w:r w:rsidRPr="00C3773E">
                        <w:rPr>
                          <w:rFonts w:ascii="Times New Roman" w:hAnsi="Times New Roman" w:cs="Times New Roman"/>
                          <w:sz w:val="24"/>
                          <w:szCs w:val="24"/>
                        </w:rPr>
                        <w:t>Étudiant en deuxième année Tronc commun</w:t>
                      </w:r>
                    </w:p>
                    <w:p w14:paraId="2A2BCEEF" w14:textId="77777777" w:rsidR="00B526C9" w:rsidRPr="00C3773E" w:rsidRDefault="00B526C9" w:rsidP="007F4949">
                      <w:pPr>
                        <w:jc w:val="center"/>
                        <w:rPr>
                          <w:rFonts w:ascii="Times New Roman" w:hAnsi="Times New Roman" w:cs="Times New Roman"/>
                          <w:sz w:val="24"/>
                          <w:szCs w:val="24"/>
                        </w:rPr>
                      </w:pPr>
                    </w:p>
                    <w:p w14:paraId="6DAE60AB" w14:textId="0D48FBC0" w:rsidR="00B526C9" w:rsidRPr="00C3773E" w:rsidRDefault="00B526C9" w:rsidP="007F4949">
                      <w:pPr>
                        <w:jc w:val="center"/>
                        <w:rPr>
                          <w:rFonts w:ascii="Times New Roman" w:hAnsi="Times New Roman" w:cs="Times New Roman"/>
                          <w:sz w:val="24"/>
                          <w:szCs w:val="24"/>
                        </w:rPr>
                      </w:pPr>
                      <w:r w:rsidRPr="00C3773E">
                        <w:rPr>
                          <w:rFonts w:ascii="Times New Roman" w:hAnsi="Times New Roman" w:cs="Times New Roman"/>
                          <w:b/>
                          <w:bCs/>
                          <w:sz w:val="24"/>
                          <w:szCs w:val="24"/>
                          <w:u w:val="single"/>
                        </w:rPr>
                        <w:t>Année Académique</w:t>
                      </w:r>
                      <w:r w:rsidRPr="00C3773E">
                        <w:rPr>
                          <w:rFonts w:ascii="Times New Roman" w:hAnsi="Times New Roman" w:cs="Times New Roman"/>
                          <w:sz w:val="24"/>
                          <w:szCs w:val="24"/>
                        </w:rPr>
                        <w:t xml:space="preserve"> : 2022-2023</w:t>
                      </w:r>
                    </w:p>
                    <w:p w14:paraId="2678A417" w14:textId="1C2174AD" w:rsidR="00B526C9" w:rsidRPr="00C3773E" w:rsidRDefault="00B526C9" w:rsidP="007F4949">
                      <w:pPr>
                        <w:jc w:val="center"/>
                      </w:pPr>
                    </w:p>
                  </w:txbxContent>
                </v:textbox>
                <w10:wrap type="square"/>
              </v:shape>
            </w:pict>
          </mc:Fallback>
        </mc:AlternateContent>
      </w:r>
    </w:p>
    <w:p w14:paraId="1742F208" w14:textId="7CDF16B2" w:rsidR="006C0341" w:rsidRPr="00536BA4" w:rsidRDefault="006C0341" w:rsidP="00882821">
      <w:pPr>
        <w:spacing w:line="360" w:lineRule="auto"/>
        <w:jc w:val="both"/>
        <w:rPr>
          <w:rFonts w:ascii="Century" w:hAnsi="Century" w:cs="Times New Roman"/>
          <w:b/>
          <w:bCs/>
          <w:u w:val="single"/>
        </w:rPr>
      </w:pPr>
    </w:p>
    <w:p w14:paraId="1742F209" w14:textId="77777777" w:rsidR="006C0341" w:rsidRPr="00536BA4" w:rsidRDefault="006C0341" w:rsidP="00882821">
      <w:pPr>
        <w:spacing w:line="360" w:lineRule="auto"/>
        <w:jc w:val="both"/>
        <w:rPr>
          <w:rFonts w:ascii="Century" w:hAnsi="Century" w:cs="Times New Roman"/>
          <w:b/>
          <w:bCs/>
          <w:u w:val="single"/>
        </w:rPr>
      </w:pPr>
    </w:p>
    <w:p w14:paraId="1742F20A" w14:textId="28138EFB" w:rsidR="006C0341" w:rsidRPr="00536BA4" w:rsidRDefault="006C0341" w:rsidP="00882821">
      <w:pPr>
        <w:spacing w:line="360" w:lineRule="auto"/>
        <w:jc w:val="center"/>
        <w:rPr>
          <w:rFonts w:ascii="Century" w:hAnsi="Century" w:cs="Times New Roman"/>
          <w:b/>
          <w:bCs/>
          <w:u w:val="single"/>
        </w:rPr>
      </w:pPr>
    </w:p>
    <w:p w14:paraId="1742F214" w14:textId="23F35496" w:rsidR="006C0341" w:rsidRPr="00536BA4" w:rsidRDefault="006C0341" w:rsidP="00882821">
      <w:pPr>
        <w:spacing w:line="360" w:lineRule="auto"/>
        <w:jc w:val="both"/>
        <w:rPr>
          <w:rFonts w:ascii="Century" w:hAnsi="Century" w:cs="Times New Roman"/>
          <w:sz w:val="24"/>
          <w:szCs w:val="24"/>
        </w:rPr>
      </w:pPr>
    </w:p>
    <w:p w14:paraId="1742F215" w14:textId="77777777" w:rsidR="006C0341" w:rsidRPr="00536BA4" w:rsidRDefault="006C0341" w:rsidP="00882821">
      <w:pPr>
        <w:spacing w:line="360" w:lineRule="auto"/>
        <w:jc w:val="both"/>
        <w:rPr>
          <w:rFonts w:ascii="Century" w:hAnsi="Century" w:cs="Times New Roman"/>
          <w:b/>
          <w:bCs/>
          <w:sz w:val="24"/>
          <w:szCs w:val="24"/>
        </w:rPr>
      </w:pPr>
    </w:p>
    <w:p w14:paraId="1742F216" w14:textId="77777777" w:rsidR="006C0341" w:rsidRPr="00536BA4" w:rsidRDefault="006C0341" w:rsidP="00882821">
      <w:pPr>
        <w:spacing w:line="360" w:lineRule="auto"/>
        <w:jc w:val="both"/>
        <w:rPr>
          <w:rFonts w:ascii="Century" w:hAnsi="Century" w:cs="Times New Roman"/>
          <w:b/>
          <w:bCs/>
          <w:sz w:val="24"/>
          <w:szCs w:val="24"/>
        </w:rPr>
      </w:pPr>
    </w:p>
    <w:p w14:paraId="1742F217" w14:textId="0EF447EA" w:rsidR="006C0341" w:rsidRPr="00536BA4" w:rsidRDefault="004E36EB" w:rsidP="00882821">
      <w:pPr>
        <w:spacing w:line="360" w:lineRule="auto"/>
        <w:jc w:val="both"/>
        <w:rPr>
          <w:rFonts w:ascii="Century" w:hAnsi="Century" w:cs="Times New Roman"/>
          <w:b/>
          <w:bCs/>
          <w:sz w:val="24"/>
          <w:szCs w:val="24"/>
        </w:rPr>
      </w:pPr>
      <w:r w:rsidRPr="00536BA4">
        <w:rPr>
          <w:rFonts w:ascii="Century" w:hAnsi="Century" w:cs="Times New Roman"/>
          <w:noProof/>
          <w:sz w:val="24"/>
          <w:lang w:eastAsia="fr-FR"/>
        </w:rPr>
        <mc:AlternateContent>
          <mc:Choice Requires="wps">
            <w:drawing>
              <wp:anchor distT="0" distB="0" distL="114300" distR="114300" simplePos="0" relativeHeight="251652608" behindDoc="0" locked="0" layoutInCell="1" allowOverlap="1" wp14:anchorId="1742F3BB" wp14:editId="3DC38165">
                <wp:simplePos x="0" y="0"/>
                <wp:positionH relativeFrom="column">
                  <wp:posOffset>-575945</wp:posOffset>
                </wp:positionH>
                <wp:positionV relativeFrom="paragraph">
                  <wp:posOffset>154940</wp:posOffset>
                </wp:positionV>
                <wp:extent cx="1973580" cy="1386840"/>
                <wp:effectExtent l="0" t="0" r="7620" b="3810"/>
                <wp:wrapNone/>
                <wp:docPr id="3" name="Text Box 3"/>
                <wp:cNvGraphicFramePr/>
                <a:graphic xmlns:a="http://schemas.openxmlformats.org/drawingml/2006/main">
                  <a:graphicData uri="http://schemas.microsoft.com/office/word/2010/wordprocessingShape">
                    <wps:wsp>
                      <wps:cNvSpPr txBox="1"/>
                      <wps:spPr>
                        <a:xfrm>
                          <a:off x="0" y="0"/>
                          <a:ext cx="1973580" cy="1386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742F3D6" w14:textId="77777777" w:rsidR="00B526C9" w:rsidRPr="00C3773E" w:rsidRDefault="00B526C9">
                            <w:pPr>
                              <w:spacing w:line="360" w:lineRule="auto"/>
                              <w:jc w:val="center"/>
                              <w:rPr>
                                <w:rFonts w:ascii="Times New Roman" w:hAnsi="Times New Roman" w:cs="Times New Roman"/>
                                <w:sz w:val="24"/>
                                <w:szCs w:val="24"/>
                              </w:rPr>
                            </w:pPr>
                            <w:r w:rsidRPr="00C3773E">
                              <w:rPr>
                                <w:rFonts w:ascii="Times New Roman" w:hAnsi="Times New Roman" w:cs="Times New Roman"/>
                                <w:b/>
                                <w:bCs/>
                                <w:sz w:val="24"/>
                                <w:szCs w:val="24"/>
                                <w:u w:val="single"/>
                              </w:rPr>
                              <w:t>Superviseur</w:t>
                            </w:r>
                            <w:r w:rsidRPr="00C3773E">
                              <w:rPr>
                                <w:rFonts w:ascii="Times New Roman" w:hAnsi="Times New Roman" w:cs="Times New Roman"/>
                                <w:sz w:val="24"/>
                                <w:szCs w:val="24"/>
                              </w:rPr>
                              <w:t xml:space="preserve"> :</w:t>
                            </w:r>
                          </w:p>
                          <w:p w14:paraId="1742F3D7" w14:textId="7975A0A1" w:rsidR="00B526C9" w:rsidRPr="00C3773E" w:rsidRDefault="00B526C9">
                            <w:pPr>
                              <w:spacing w:line="360" w:lineRule="auto"/>
                              <w:jc w:val="center"/>
                              <w:rPr>
                                <w:rFonts w:ascii="Times New Roman" w:hAnsi="Times New Roman" w:cs="Times New Roman"/>
                                <w:b/>
                                <w:bCs/>
                              </w:rPr>
                            </w:pPr>
                            <w:r>
                              <w:rPr>
                                <w:rFonts w:ascii="Times New Roman" w:hAnsi="Times New Roman" w:cs="Times New Roman"/>
                              </w:rPr>
                              <w:t>M</w:t>
                            </w:r>
                            <w:r w:rsidRPr="00DA2F58">
                              <w:rPr>
                                <w:rFonts w:ascii="Times New Roman" w:hAnsi="Times New Roman" w:cs="Times New Roman"/>
                              </w:rPr>
                              <w:t>.</w:t>
                            </w:r>
                            <w:r w:rsidRPr="00C3773E">
                              <w:rPr>
                                <w:rFonts w:ascii="Times New Roman" w:hAnsi="Times New Roman" w:cs="Times New Roman"/>
                                <w:b/>
                                <w:bCs/>
                              </w:rPr>
                              <w:t xml:space="preserve"> AKOMAGBE </w:t>
                            </w:r>
                            <w:r w:rsidRPr="00DA2F58">
                              <w:rPr>
                                <w:rFonts w:ascii="Times New Roman" w:hAnsi="Times New Roman" w:cs="Times New Roman"/>
                              </w:rPr>
                              <w:t>Innocent</w:t>
                            </w:r>
                          </w:p>
                          <w:p w14:paraId="1742F3D8" w14:textId="77777777" w:rsidR="00B526C9" w:rsidRPr="00C3773E" w:rsidRDefault="00B526C9">
                            <w:pPr>
                              <w:spacing w:line="360" w:lineRule="auto"/>
                              <w:jc w:val="center"/>
                              <w:rPr>
                                <w:rFonts w:ascii="Times New Roman" w:hAnsi="Times New Roman" w:cs="Times New Roman"/>
                              </w:rPr>
                            </w:pPr>
                            <w:r w:rsidRPr="00C3773E">
                              <w:rPr>
                                <w:rFonts w:ascii="Times New Roman" w:hAnsi="Times New Roman" w:cs="Times New Roman"/>
                              </w:rPr>
                              <w:t>Enseignant à IAI-TOGO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742F3BB" id="Text Box 3" o:spid="_x0000_s1035" type="#_x0000_t202" style="position:absolute;left:0;text-align:left;margin-left:-45.35pt;margin-top:12.2pt;width:155.4pt;height:109.2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" fillcolor="white [3201]" stroked="f" strokeweight=".5pt">
                <v:textbox>
                  <w:txbxContent>
                    <w:p w14:paraId="1742F3D6" w14:textId="77777777" w:rsidR="00B526C9" w:rsidRPr="00C3773E" w:rsidRDefault="00B526C9">
                      <w:pPr>
                        <w:spacing w:line="360" w:lineRule="auto"/>
                        <w:jc w:val="center"/>
                        <w:rPr>
                          <w:rFonts w:ascii="Times New Roman" w:hAnsi="Times New Roman" w:cs="Times New Roman"/>
                          <w:sz w:val="24"/>
                          <w:szCs w:val="24"/>
                        </w:rPr>
                      </w:pPr>
                      <w:r w:rsidRPr="00C3773E">
                        <w:rPr>
                          <w:rFonts w:ascii="Times New Roman" w:hAnsi="Times New Roman" w:cs="Times New Roman"/>
                          <w:b/>
                          <w:bCs/>
                          <w:sz w:val="24"/>
                          <w:szCs w:val="24"/>
                          <w:u w:val="single"/>
                        </w:rPr>
                        <w:t>Superviseur</w:t>
                      </w:r>
                      <w:r w:rsidRPr="00C3773E">
                        <w:rPr>
                          <w:rFonts w:ascii="Times New Roman" w:hAnsi="Times New Roman" w:cs="Times New Roman"/>
                          <w:sz w:val="24"/>
                          <w:szCs w:val="24"/>
                        </w:rPr>
                        <w:t xml:space="preserve"> :</w:t>
                      </w:r>
                    </w:p>
                    <w:p w14:paraId="1742F3D7" w14:textId="7975A0A1" w:rsidR="00B526C9" w:rsidRPr="00C3773E" w:rsidRDefault="00B526C9">
                      <w:pPr>
                        <w:spacing w:line="360" w:lineRule="auto"/>
                        <w:jc w:val="center"/>
                        <w:rPr>
                          <w:rFonts w:ascii="Times New Roman" w:hAnsi="Times New Roman" w:cs="Times New Roman"/>
                          <w:b/>
                          <w:bCs/>
                        </w:rPr>
                      </w:pPr>
                      <w:r>
                        <w:rPr>
                          <w:rFonts w:ascii="Times New Roman" w:hAnsi="Times New Roman" w:cs="Times New Roman"/>
                        </w:rPr>
                        <w:t>M</w:t>
                      </w:r>
                      <w:r w:rsidRPr="00DA2F58">
                        <w:rPr>
                          <w:rFonts w:ascii="Times New Roman" w:hAnsi="Times New Roman" w:cs="Times New Roman"/>
                        </w:rPr>
                        <w:t>.</w:t>
                      </w:r>
                      <w:r w:rsidRPr="00C3773E">
                        <w:rPr>
                          <w:rFonts w:ascii="Times New Roman" w:hAnsi="Times New Roman" w:cs="Times New Roman"/>
                          <w:b/>
                          <w:bCs/>
                        </w:rPr>
                        <w:t xml:space="preserve"> AKOMAGBE </w:t>
                      </w:r>
                      <w:r w:rsidRPr="00DA2F58">
                        <w:rPr>
                          <w:rFonts w:ascii="Times New Roman" w:hAnsi="Times New Roman" w:cs="Times New Roman"/>
                        </w:rPr>
                        <w:t>Innocent</w:t>
                      </w:r>
                    </w:p>
                    <w:p w14:paraId="1742F3D8" w14:textId="77777777" w:rsidR="00B526C9" w:rsidRPr="00C3773E" w:rsidRDefault="00B526C9">
                      <w:pPr>
                        <w:spacing w:line="360" w:lineRule="auto"/>
                        <w:jc w:val="center"/>
                        <w:rPr>
                          <w:rFonts w:ascii="Times New Roman" w:hAnsi="Times New Roman" w:cs="Times New Roman"/>
                        </w:rPr>
                      </w:pPr>
                      <w:r w:rsidRPr="00C3773E">
                        <w:rPr>
                          <w:rFonts w:ascii="Times New Roman" w:hAnsi="Times New Roman" w:cs="Times New Roman"/>
                        </w:rPr>
                        <w:t>Enseignant à IAI-TOGO</w:t>
                      </w:r>
                    </w:p>
                  </w:txbxContent>
                </v:textbox>
              </v:shape>
            </w:pict>
          </mc:Fallback>
        </mc:AlternateContent>
      </w:r>
      <w:r w:rsidR="004E4B4D" w:rsidRPr="00536BA4">
        <w:rPr>
          <w:rFonts w:ascii="Century" w:hAnsi="Century" w:cs="Times New Roman"/>
          <w:noProof/>
          <w:sz w:val="24"/>
          <w:lang w:eastAsia="fr-FR"/>
        </w:rPr>
        <mc:AlternateContent>
          <mc:Choice Requires="wps">
            <w:drawing>
              <wp:anchor distT="0" distB="0" distL="114300" distR="114300" simplePos="0" relativeHeight="251651584" behindDoc="0" locked="0" layoutInCell="1" allowOverlap="1" wp14:anchorId="1742F3B9" wp14:editId="0854F18E">
                <wp:simplePos x="0" y="0"/>
                <wp:positionH relativeFrom="column">
                  <wp:posOffset>4290060</wp:posOffset>
                </wp:positionH>
                <wp:positionV relativeFrom="paragraph">
                  <wp:posOffset>208280</wp:posOffset>
                </wp:positionV>
                <wp:extent cx="1737360" cy="8915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1737360" cy="891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742F3D4" w14:textId="2C8483F1" w:rsidR="00B526C9" w:rsidRPr="00C3773E" w:rsidRDefault="00B526C9">
                            <w:pPr>
                              <w:jc w:val="center"/>
                              <w:rPr>
                                <w:rFonts w:ascii="Times New Roman" w:hAnsi="Times New Roman" w:cs="Times New Roman"/>
                                <w:b/>
                                <w:bCs/>
                                <w:sz w:val="24"/>
                                <w:szCs w:val="24"/>
                                <w:u w:val="single"/>
                              </w:rPr>
                            </w:pPr>
                            <w:r w:rsidRPr="00C3773E">
                              <w:rPr>
                                <w:rFonts w:ascii="Times New Roman" w:hAnsi="Times New Roman" w:cs="Times New Roman"/>
                                <w:b/>
                                <w:bCs/>
                                <w:sz w:val="24"/>
                                <w:szCs w:val="24"/>
                                <w:u w:val="single"/>
                              </w:rPr>
                              <w:t>Maître de stage :</w:t>
                            </w:r>
                          </w:p>
                          <w:p w14:paraId="1742F3D5" w14:textId="77777777" w:rsidR="00B526C9" w:rsidRDefault="00B526C9">
                            <w:pPr>
                              <w:numPr>
                                <w:ilvl w:val="0"/>
                                <w:numId w:val="1"/>
                              </w:numPr>
                              <w:jc w:val="center"/>
                              <w:rPr>
                                <w:rFonts w:ascii="Times New Roman" w:hAnsi="Times New Roman" w:cs="Times New Roman"/>
                                <w:sz w:val="24"/>
                                <w:szCs w:val="24"/>
                              </w:rPr>
                            </w:pPr>
                            <w:r w:rsidRPr="00DA2F58">
                              <w:rPr>
                                <w:rFonts w:ascii="Times New Roman" w:hAnsi="Times New Roman" w:cs="Times New Roman"/>
                                <w:b/>
                                <w:bCs/>
                                <w:sz w:val="24"/>
                                <w:szCs w:val="24"/>
                              </w:rPr>
                              <w:t>GNANIH</w:t>
                            </w:r>
                            <w:r w:rsidRPr="00C3773E">
                              <w:rPr>
                                <w:rFonts w:ascii="Times New Roman" w:hAnsi="Times New Roman" w:cs="Times New Roman"/>
                                <w:sz w:val="24"/>
                                <w:szCs w:val="24"/>
                              </w:rPr>
                              <w:t xml:space="preserve"> Noé</w:t>
                            </w:r>
                          </w:p>
                          <w:p w14:paraId="10DCC8A0" w14:textId="466E6322" w:rsidR="00B526C9" w:rsidRPr="00E74744" w:rsidRDefault="00B526C9" w:rsidP="00E74744">
                            <w:pPr>
                              <w:jc w:val="center"/>
                              <w:rPr>
                                <w:rFonts w:ascii="Times New Roman" w:hAnsi="Times New Roman" w:cs="Times New Roman"/>
                                <w:lang w:val="en-US"/>
                              </w:rPr>
                            </w:pPr>
                            <w:r w:rsidRPr="00E74744">
                              <w:rPr>
                                <w:rFonts w:ascii="Times New Roman" w:hAnsi="Times New Roman" w:cs="Times New Roman"/>
                              </w:rPr>
                              <w:t>Développeur Web à</w:t>
                            </w:r>
                            <w:r w:rsidRPr="00E74744">
                              <w:rPr>
                                <w:rFonts w:ascii="Times New Roman" w:hAnsi="Times New Roman" w:cs="Times New Roman"/>
                                <w:lang w:val="en-US"/>
                              </w:rPr>
                              <w:t xml:space="preserve"> Edpage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742F3B9" id="Text Box 4" o:spid="_x0000_s1036" type="#_x0000_t202" style="position:absolute;left:0;text-align:left;margin-left:337.8pt;margin-top:16.4pt;width:136.8pt;height:70.2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" fillcolor="white [3201]" stroked="f" strokeweight=".5pt">
                <v:textbox>
                  <w:txbxContent>
                    <w:p w14:paraId="1742F3D4" w14:textId="2C8483F1" w:rsidR="00B526C9" w:rsidRPr="00C3773E" w:rsidRDefault="00B526C9">
                      <w:pPr>
                        <w:jc w:val="center"/>
                        <w:rPr>
                          <w:rFonts w:ascii="Times New Roman" w:hAnsi="Times New Roman" w:cs="Times New Roman"/>
                          <w:b/>
                          <w:bCs/>
                          <w:sz w:val="24"/>
                          <w:szCs w:val="24"/>
                          <w:u w:val="single"/>
                        </w:rPr>
                      </w:pPr>
                      <w:r w:rsidRPr="00C3773E">
                        <w:rPr>
                          <w:rFonts w:ascii="Times New Roman" w:hAnsi="Times New Roman" w:cs="Times New Roman"/>
                          <w:b/>
                          <w:bCs/>
                          <w:sz w:val="24"/>
                          <w:szCs w:val="24"/>
                          <w:u w:val="single"/>
                        </w:rPr>
                        <w:t>Maître de stage :</w:t>
                      </w:r>
                    </w:p>
                    <w:p w14:paraId="1742F3D5" w14:textId="77777777" w:rsidR="00B526C9" w:rsidRDefault="00B526C9">
                      <w:pPr>
                        <w:numPr>
                          <w:ilvl w:val="0"/>
                          <w:numId w:val="1"/>
                        </w:numPr>
                        <w:jc w:val="center"/>
                        <w:rPr>
                          <w:rFonts w:ascii="Times New Roman" w:hAnsi="Times New Roman" w:cs="Times New Roman"/>
                          <w:sz w:val="24"/>
                          <w:szCs w:val="24"/>
                        </w:rPr>
                      </w:pPr>
                      <w:r w:rsidRPr="00DA2F58">
                        <w:rPr>
                          <w:rFonts w:ascii="Times New Roman" w:hAnsi="Times New Roman" w:cs="Times New Roman"/>
                          <w:b/>
                          <w:bCs/>
                          <w:sz w:val="24"/>
                          <w:szCs w:val="24"/>
                        </w:rPr>
                        <w:t>GNANIH</w:t>
                      </w:r>
                      <w:r w:rsidRPr="00C3773E">
                        <w:rPr>
                          <w:rFonts w:ascii="Times New Roman" w:hAnsi="Times New Roman" w:cs="Times New Roman"/>
                          <w:sz w:val="24"/>
                          <w:szCs w:val="24"/>
                        </w:rPr>
                        <w:t xml:space="preserve"> Noé</w:t>
                      </w:r>
                    </w:p>
                    <w:p w14:paraId="10DCC8A0" w14:textId="466E6322" w:rsidR="00B526C9" w:rsidRPr="00E74744" w:rsidRDefault="00B526C9" w:rsidP="00E74744">
                      <w:pPr>
                        <w:jc w:val="center"/>
                        <w:rPr>
                          <w:rFonts w:ascii="Times New Roman" w:hAnsi="Times New Roman" w:cs="Times New Roman"/>
                          <w:lang w:val="en-US"/>
                        </w:rPr>
                      </w:pPr>
                      <w:r w:rsidRPr="00E74744">
                        <w:rPr>
                          <w:rFonts w:ascii="Times New Roman" w:hAnsi="Times New Roman" w:cs="Times New Roman"/>
                        </w:rPr>
                        <w:t>Développeur Web à</w:t>
                      </w:r>
                      <w:r w:rsidRPr="00E74744">
                        <w:rPr>
                          <w:rFonts w:ascii="Times New Roman" w:hAnsi="Times New Roman" w:cs="Times New Roman"/>
                          <w:lang w:val="en-US"/>
                        </w:rPr>
                        <w:t xml:space="preserve"> Edpage</w:t>
                      </w:r>
                    </w:p>
                  </w:txbxContent>
                </v:textbox>
              </v:shape>
            </w:pict>
          </mc:Fallback>
        </mc:AlternateContent>
      </w:r>
    </w:p>
    <w:p w14:paraId="1742F218" w14:textId="7F0CE44A" w:rsidR="006C0341" w:rsidRPr="00536BA4" w:rsidRDefault="006C0341" w:rsidP="00882821">
      <w:pPr>
        <w:spacing w:line="360" w:lineRule="auto"/>
        <w:jc w:val="both"/>
        <w:rPr>
          <w:rFonts w:ascii="Century" w:hAnsi="Century" w:cs="Times New Roman"/>
          <w:b/>
          <w:bCs/>
          <w:sz w:val="24"/>
          <w:szCs w:val="24"/>
        </w:rPr>
      </w:pPr>
    </w:p>
    <w:p w14:paraId="1742F219" w14:textId="0F47C4F1" w:rsidR="006C0341" w:rsidRPr="00536BA4" w:rsidRDefault="006C0341" w:rsidP="00882821">
      <w:pPr>
        <w:spacing w:line="360" w:lineRule="auto"/>
        <w:jc w:val="both"/>
        <w:rPr>
          <w:rFonts w:ascii="Century" w:hAnsi="Century" w:cs="Times New Roman"/>
          <w:b/>
          <w:bCs/>
          <w:sz w:val="24"/>
          <w:szCs w:val="24"/>
        </w:rPr>
      </w:pPr>
    </w:p>
    <w:p w14:paraId="1742F21A" w14:textId="77777777" w:rsidR="006C0341" w:rsidRPr="00536BA4" w:rsidRDefault="006C0341" w:rsidP="00882821">
      <w:pPr>
        <w:spacing w:line="360" w:lineRule="auto"/>
        <w:jc w:val="both"/>
        <w:rPr>
          <w:rFonts w:ascii="Century" w:hAnsi="Century" w:cs="Times New Roman"/>
          <w:b/>
          <w:bCs/>
          <w:sz w:val="24"/>
          <w:szCs w:val="24"/>
        </w:rPr>
        <w:sectPr w:rsidR="006C0341" w:rsidRPr="00536BA4" w:rsidSect="007D650D">
          <w:pgSz w:w="11906" w:h="16838"/>
          <w:pgMar w:top="1440" w:right="1800" w:bottom="1440" w:left="1800" w:header="720" w:footer="720" w:gutter="0"/>
          <w:pgBorders w:offsetFrom="page">
            <w:top w:val="single" w:sz="18" w:space="24" w:color="5B9BD5" w:themeColor="accent1"/>
            <w:left w:val="single" w:sz="18" w:space="24" w:color="5B9BD5" w:themeColor="accent1"/>
            <w:bottom w:val="single" w:sz="18" w:space="24" w:color="5B9BD5" w:themeColor="accent1"/>
            <w:right w:val="single" w:sz="18" w:space="24" w:color="5B9BD5" w:themeColor="accent1"/>
          </w:pgBorders>
          <w:cols w:space="720"/>
          <w:docGrid w:linePitch="360"/>
        </w:sectPr>
      </w:pPr>
    </w:p>
    <w:p w14:paraId="1742F21B" w14:textId="02DEA087" w:rsidR="006C0341" w:rsidRPr="00536BA4" w:rsidRDefault="006C0341" w:rsidP="00882821">
      <w:pPr>
        <w:spacing w:line="360" w:lineRule="auto"/>
        <w:jc w:val="both"/>
        <w:rPr>
          <w:rFonts w:ascii="Century" w:hAnsi="Century" w:cs="Times New Roman"/>
          <w:b/>
          <w:bCs/>
          <w:sz w:val="24"/>
          <w:szCs w:val="24"/>
        </w:rPr>
      </w:pPr>
    </w:p>
    <w:p w14:paraId="1742F21C" w14:textId="0C531E87" w:rsidR="006C0341" w:rsidRPr="00536BA4" w:rsidRDefault="00BC729F" w:rsidP="00882821">
      <w:pPr>
        <w:spacing w:line="360" w:lineRule="auto"/>
        <w:jc w:val="both"/>
        <w:rPr>
          <w:rFonts w:ascii="Century" w:hAnsi="Century" w:cs="Times New Roman"/>
          <w:b/>
          <w:bCs/>
          <w:sz w:val="24"/>
          <w:szCs w:val="24"/>
        </w:rPr>
      </w:pPr>
      <w:ins w:id="5" w:author="Compte Microsoft" w:date="2023-07-25T18:07:00Z">
        <w:r>
          <w:rPr>
            <w:rFonts w:ascii="Century" w:hAnsi="Century" w:cs="Times New Roman"/>
            <w:b/>
            <w:bCs/>
            <w:sz w:val="24"/>
            <w:szCs w:val="24"/>
          </w:rPr>
          <w:t>??????????????????????????????????????????????????</w:t>
        </w:r>
      </w:ins>
    </w:p>
    <w:p w14:paraId="1742F225" w14:textId="12073B49" w:rsidR="006C0341" w:rsidRPr="00536BA4" w:rsidRDefault="003304AF" w:rsidP="005C2075">
      <w:pPr>
        <w:pStyle w:val="Titre1"/>
        <w:tabs>
          <w:tab w:val="center" w:pos="4153"/>
        </w:tabs>
        <w:spacing w:line="360" w:lineRule="auto"/>
        <w:rPr>
          <w:rFonts w:ascii="Century" w:hAnsi="Century" w:cs="Times New Roman"/>
        </w:rPr>
      </w:pPr>
      <w:bookmarkStart w:id="6" w:name="_Toc4516"/>
      <w:bookmarkStart w:id="7" w:name="_Toc19359"/>
      <w:bookmarkStart w:id="8" w:name="_Toc8025"/>
      <w:bookmarkStart w:id="9" w:name="_Toc29701"/>
      <w:bookmarkStart w:id="10" w:name="_Toc7605"/>
      <w:bookmarkStart w:id="11" w:name="_Toc141052700"/>
      <w:r w:rsidRPr="004E36EB">
        <w:rPr>
          <w:rFonts w:ascii="Century" w:hAnsi="Century" w:cs="Times New Roman"/>
          <w:sz w:val="32"/>
          <w:szCs w:val="32"/>
        </w:rPr>
        <w:lastRenderedPageBreak/>
        <w:t>REMERCIEMENTS</w:t>
      </w:r>
      <w:bookmarkEnd w:id="6"/>
      <w:bookmarkEnd w:id="7"/>
      <w:bookmarkEnd w:id="8"/>
      <w:bookmarkEnd w:id="9"/>
      <w:bookmarkEnd w:id="10"/>
      <w:bookmarkEnd w:id="11"/>
      <w:r w:rsidRPr="00536BA4">
        <w:rPr>
          <w:rFonts w:ascii="Century" w:hAnsi="Century" w:cs="Times New Roman"/>
        </w:rPr>
        <w:tab/>
      </w:r>
    </w:p>
    <w:p w14:paraId="1742F226" w14:textId="77777777" w:rsidR="006C0341" w:rsidRPr="00536BA4" w:rsidRDefault="006C0341" w:rsidP="00882821">
      <w:pPr>
        <w:spacing w:line="360" w:lineRule="auto"/>
        <w:jc w:val="both"/>
        <w:rPr>
          <w:rFonts w:ascii="Century" w:hAnsi="Century" w:cs="Times New Roman"/>
          <w:b/>
          <w:bCs/>
          <w:sz w:val="40"/>
          <w:szCs w:val="40"/>
        </w:rPr>
      </w:pPr>
    </w:p>
    <w:p w14:paraId="1742F227" w14:textId="77777777" w:rsidR="006C0341" w:rsidRPr="00536BA4" w:rsidRDefault="006C0341" w:rsidP="00882821">
      <w:pPr>
        <w:spacing w:line="360" w:lineRule="auto"/>
        <w:jc w:val="both"/>
        <w:rPr>
          <w:rFonts w:ascii="Century" w:hAnsi="Century" w:cs="Times New Roman"/>
          <w:b/>
          <w:bCs/>
          <w:sz w:val="40"/>
          <w:szCs w:val="40"/>
        </w:rPr>
      </w:pPr>
    </w:p>
    <w:p w14:paraId="1742F228" w14:textId="77777777" w:rsidR="006C0341" w:rsidRPr="00536BA4" w:rsidRDefault="006C0341" w:rsidP="00882821">
      <w:pPr>
        <w:spacing w:line="360" w:lineRule="auto"/>
        <w:jc w:val="both"/>
        <w:rPr>
          <w:rFonts w:ascii="Century" w:hAnsi="Century" w:cs="Times New Roman"/>
          <w:b/>
          <w:bCs/>
          <w:sz w:val="40"/>
          <w:szCs w:val="40"/>
        </w:rPr>
      </w:pPr>
    </w:p>
    <w:p w14:paraId="21EFED74" w14:textId="6F426980" w:rsidR="00627BCE" w:rsidRPr="00627BCE" w:rsidRDefault="00627BCE" w:rsidP="00627BCE">
      <w:pPr>
        <w:spacing w:line="360" w:lineRule="auto"/>
        <w:jc w:val="both"/>
        <w:rPr>
          <w:ins w:id="12" w:author="Compte Microsoft" w:date="2023-07-25T20:29:00Z"/>
          <w:rFonts w:ascii="Century" w:hAnsi="Century" w:cs="Times New Roman"/>
          <w:b/>
          <w:bCs/>
          <w:sz w:val="40"/>
          <w:szCs w:val="40"/>
        </w:rPr>
      </w:pPr>
      <w:ins w:id="13" w:author="Compte Microsoft" w:date="2023-07-25T20:29:00Z">
        <w:r w:rsidRPr="00627BCE">
          <w:rPr>
            <w:rFonts w:ascii="Century" w:hAnsi="Century" w:cs="Times New Roman"/>
            <w:b/>
            <w:bCs/>
            <w:sz w:val="40"/>
            <w:szCs w:val="40"/>
          </w:rPr>
          <w:t>NB :</w:t>
        </w:r>
      </w:ins>
      <w:ins w:id="14" w:author="Compte Microsoft" w:date="2023-07-25T20:30:00Z">
        <w:r>
          <w:rPr>
            <w:rFonts w:ascii="Century" w:hAnsi="Century" w:cs="Times New Roman"/>
            <w:b/>
            <w:bCs/>
            <w:sz w:val="40"/>
            <w:szCs w:val="40"/>
          </w:rPr>
          <w:t xml:space="preserve"> </w:t>
        </w:r>
      </w:ins>
      <w:ins w:id="15" w:author="Compte Microsoft" w:date="2023-07-25T20:29:00Z">
        <w:r w:rsidRPr="00627BCE">
          <w:rPr>
            <w:rFonts w:ascii="Century" w:hAnsi="Century" w:cs="Times New Roman"/>
            <w:b/>
            <w:bCs/>
            <w:sz w:val="40"/>
            <w:szCs w:val="40"/>
          </w:rPr>
          <w:t>Faire «</w:t>
        </w:r>
      </w:ins>
      <w:ins w:id="16" w:author="Compte Microsoft" w:date="2023-07-25T20:30:00Z">
        <w:r>
          <w:rPr>
            <w:rFonts w:ascii="Century" w:hAnsi="Century" w:cs="Times New Roman"/>
            <w:b/>
            <w:bCs/>
            <w:sz w:val="40"/>
            <w:szCs w:val="40"/>
          </w:rPr>
          <w:t xml:space="preserve"> </w:t>
        </w:r>
      </w:ins>
      <w:ins w:id="17" w:author="Compte Microsoft" w:date="2023-07-25T20:29:00Z">
        <w:r w:rsidRPr="00627BCE">
          <w:rPr>
            <w:rFonts w:ascii="Century" w:hAnsi="Century" w:cs="Times New Roman"/>
            <w:b/>
            <w:bCs/>
            <w:sz w:val="40"/>
            <w:szCs w:val="40"/>
          </w:rPr>
          <w:t>Onglet Révi</w:t>
        </w:r>
        <w:r>
          <w:rPr>
            <w:rFonts w:ascii="Century" w:hAnsi="Century" w:cs="Times New Roman"/>
            <w:b/>
            <w:bCs/>
            <w:sz w:val="40"/>
            <w:szCs w:val="40"/>
          </w:rPr>
          <w:t>sion &gt; Suivi &gt; Toutes les marques</w:t>
        </w:r>
      </w:ins>
      <w:ins w:id="18" w:author="Compte Microsoft" w:date="2023-07-25T20:30:00Z">
        <w:r>
          <w:rPr>
            <w:rFonts w:ascii="Century" w:hAnsi="Century" w:cs="Times New Roman"/>
            <w:b/>
            <w:bCs/>
            <w:sz w:val="40"/>
            <w:szCs w:val="40"/>
          </w:rPr>
          <w:t xml:space="preserve"> </w:t>
        </w:r>
      </w:ins>
      <w:ins w:id="19" w:author="Compte Microsoft" w:date="2023-07-25T20:29:00Z">
        <w:r>
          <w:rPr>
            <w:rFonts w:ascii="Century" w:hAnsi="Century" w:cs="Times New Roman"/>
            <w:b/>
            <w:bCs/>
            <w:sz w:val="40"/>
            <w:szCs w:val="40"/>
          </w:rPr>
          <w:t>» pour pouvoir les</w:t>
        </w:r>
      </w:ins>
    </w:p>
    <w:p w14:paraId="1742F229" w14:textId="0C7538A9" w:rsidR="006C0341" w:rsidRPr="00536BA4" w:rsidRDefault="00627BCE" w:rsidP="00627BCE">
      <w:pPr>
        <w:spacing w:line="360" w:lineRule="auto"/>
        <w:jc w:val="both"/>
        <w:rPr>
          <w:rFonts w:ascii="Century" w:hAnsi="Century" w:cs="Times New Roman"/>
          <w:b/>
          <w:bCs/>
          <w:sz w:val="40"/>
          <w:szCs w:val="40"/>
        </w:rPr>
      </w:pPr>
      <w:ins w:id="20" w:author="Compte Microsoft" w:date="2023-07-25T20:29:00Z">
        <w:r w:rsidRPr="00627BCE">
          <w:rPr>
            <w:rFonts w:ascii="Century" w:hAnsi="Century" w:cs="Times New Roman"/>
            <w:b/>
            <w:bCs/>
            <w:sz w:val="40"/>
            <w:szCs w:val="40"/>
          </w:rPr>
          <w:t>commentaires.</w:t>
        </w:r>
      </w:ins>
      <w:bookmarkStart w:id="21" w:name="_GoBack"/>
      <w:bookmarkEnd w:id="21"/>
    </w:p>
    <w:p w14:paraId="1742F22A" w14:textId="77777777" w:rsidR="006C0341" w:rsidRPr="00536BA4" w:rsidRDefault="006C0341" w:rsidP="00882821">
      <w:pPr>
        <w:spacing w:line="360" w:lineRule="auto"/>
        <w:jc w:val="both"/>
        <w:rPr>
          <w:rFonts w:ascii="Century" w:hAnsi="Century" w:cs="Times New Roman"/>
          <w:b/>
          <w:bCs/>
          <w:sz w:val="40"/>
          <w:szCs w:val="40"/>
        </w:rPr>
      </w:pPr>
    </w:p>
    <w:p w14:paraId="1742F22B" w14:textId="77777777" w:rsidR="006C0341" w:rsidRPr="00536BA4" w:rsidRDefault="006C0341" w:rsidP="00882821">
      <w:pPr>
        <w:spacing w:line="360" w:lineRule="auto"/>
        <w:jc w:val="both"/>
        <w:rPr>
          <w:rFonts w:ascii="Century" w:hAnsi="Century" w:cs="Times New Roman"/>
          <w:b/>
          <w:bCs/>
          <w:sz w:val="40"/>
          <w:szCs w:val="40"/>
        </w:rPr>
      </w:pPr>
    </w:p>
    <w:p w14:paraId="1742F22C" w14:textId="77777777" w:rsidR="006C0341" w:rsidRPr="00536BA4" w:rsidRDefault="006C0341" w:rsidP="00882821">
      <w:pPr>
        <w:spacing w:line="360" w:lineRule="auto"/>
        <w:jc w:val="both"/>
        <w:rPr>
          <w:rFonts w:ascii="Century" w:hAnsi="Century" w:cs="Times New Roman"/>
          <w:b/>
          <w:bCs/>
          <w:sz w:val="40"/>
          <w:szCs w:val="40"/>
        </w:rPr>
      </w:pPr>
    </w:p>
    <w:p w14:paraId="1742F22D" w14:textId="77777777" w:rsidR="006C0341" w:rsidRPr="00536BA4" w:rsidRDefault="006C0341" w:rsidP="00882821">
      <w:pPr>
        <w:spacing w:line="360" w:lineRule="auto"/>
        <w:jc w:val="both"/>
        <w:rPr>
          <w:rFonts w:ascii="Century" w:hAnsi="Century" w:cs="Times New Roman"/>
          <w:b/>
          <w:bCs/>
          <w:sz w:val="40"/>
          <w:szCs w:val="40"/>
        </w:rPr>
      </w:pPr>
    </w:p>
    <w:p w14:paraId="1742F22E" w14:textId="77777777" w:rsidR="006C0341" w:rsidRPr="00536BA4" w:rsidRDefault="006C0341" w:rsidP="00882821">
      <w:pPr>
        <w:spacing w:line="360" w:lineRule="auto"/>
        <w:jc w:val="both"/>
        <w:rPr>
          <w:rFonts w:ascii="Century" w:hAnsi="Century" w:cs="Times New Roman"/>
          <w:b/>
          <w:bCs/>
          <w:sz w:val="40"/>
          <w:szCs w:val="40"/>
        </w:rPr>
      </w:pPr>
    </w:p>
    <w:p w14:paraId="1742F22F" w14:textId="77777777" w:rsidR="006C0341" w:rsidRPr="00536BA4" w:rsidRDefault="006C0341" w:rsidP="00882821">
      <w:pPr>
        <w:spacing w:line="360" w:lineRule="auto"/>
        <w:jc w:val="both"/>
        <w:rPr>
          <w:rFonts w:ascii="Century" w:hAnsi="Century" w:cs="Times New Roman"/>
          <w:b/>
          <w:bCs/>
          <w:sz w:val="40"/>
          <w:szCs w:val="40"/>
        </w:rPr>
      </w:pPr>
    </w:p>
    <w:p w14:paraId="1742F230" w14:textId="77777777" w:rsidR="006C0341" w:rsidRPr="00536BA4" w:rsidRDefault="006C0341" w:rsidP="00882821">
      <w:pPr>
        <w:spacing w:line="360" w:lineRule="auto"/>
        <w:jc w:val="both"/>
        <w:rPr>
          <w:rFonts w:ascii="Century" w:hAnsi="Century" w:cs="Times New Roman"/>
          <w:b/>
          <w:bCs/>
          <w:sz w:val="40"/>
          <w:szCs w:val="40"/>
        </w:rPr>
      </w:pPr>
    </w:p>
    <w:p w14:paraId="1742F231" w14:textId="77777777" w:rsidR="006C0341" w:rsidRPr="00536BA4" w:rsidRDefault="006C0341" w:rsidP="00882821">
      <w:pPr>
        <w:spacing w:line="360" w:lineRule="auto"/>
        <w:jc w:val="both"/>
        <w:rPr>
          <w:rFonts w:ascii="Century" w:hAnsi="Century" w:cs="Times New Roman"/>
          <w:b/>
          <w:bCs/>
          <w:sz w:val="40"/>
          <w:szCs w:val="40"/>
        </w:rPr>
      </w:pPr>
    </w:p>
    <w:p w14:paraId="1742F232" w14:textId="77777777" w:rsidR="006C0341" w:rsidRPr="00536BA4" w:rsidRDefault="006C0341" w:rsidP="00882821">
      <w:pPr>
        <w:spacing w:line="360" w:lineRule="auto"/>
        <w:jc w:val="both"/>
        <w:rPr>
          <w:rFonts w:ascii="Century" w:hAnsi="Century" w:cs="Times New Roman"/>
          <w:b/>
          <w:bCs/>
          <w:sz w:val="40"/>
          <w:szCs w:val="40"/>
        </w:rPr>
      </w:pPr>
    </w:p>
    <w:p w14:paraId="1742F233" w14:textId="77777777" w:rsidR="006C0341" w:rsidRPr="00536BA4" w:rsidRDefault="006C0341" w:rsidP="00882821">
      <w:pPr>
        <w:spacing w:line="360" w:lineRule="auto"/>
        <w:jc w:val="both"/>
        <w:rPr>
          <w:rFonts w:ascii="Century" w:hAnsi="Century" w:cs="Times New Roman"/>
          <w:b/>
          <w:bCs/>
          <w:sz w:val="40"/>
          <w:szCs w:val="40"/>
        </w:rPr>
      </w:pPr>
    </w:p>
    <w:p w14:paraId="1742F234" w14:textId="77777777" w:rsidR="006C0341" w:rsidRPr="00536BA4" w:rsidRDefault="006C0341" w:rsidP="00882821">
      <w:pPr>
        <w:spacing w:line="360" w:lineRule="auto"/>
        <w:jc w:val="both"/>
        <w:rPr>
          <w:rFonts w:ascii="Century" w:hAnsi="Century" w:cs="Times New Roman"/>
          <w:b/>
          <w:bCs/>
          <w:sz w:val="40"/>
          <w:szCs w:val="40"/>
        </w:rPr>
      </w:pPr>
    </w:p>
    <w:p w14:paraId="1742F235" w14:textId="77777777" w:rsidR="006C0341" w:rsidRPr="00536BA4" w:rsidRDefault="006C0341" w:rsidP="00882821">
      <w:pPr>
        <w:spacing w:line="360" w:lineRule="auto"/>
        <w:jc w:val="both"/>
        <w:rPr>
          <w:rFonts w:ascii="Century" w:hAnsi="Century" w:cs="Times New Roman"/>
          <w:b/>
          <w:bCs/>
          <w:sz w:val="40"/>
          <w:szCs w:val="40"/>
        </w:rPr>
      </w:pPr>
    </w:p>
    <w:p w14:paraId="1742F236" w14:textId="77777777" w:rsidR="006C0341" w:rsidRPr="00536BA4" w:rsidRDefault="006C0341" w:rsidP="00882821">
      <w:pPr>
        <w:spacing w:line="360" w:lineRule="auto"/>
        <w:jc w:val="both"/>
        <w:rPr>
          <w:rFonts w:ascii="Century" w:hAnsi="Century" w:cs="Times New Roman"/>
          <w:b/>
          <w:bCs/>
          <w:sz w:val="40"/>
          <w:szCs w:val="40"/>
        </w:rPr>
      </w:pPr>
    </w:p>
    <w:p w14:paraId="1742F237" w14:textId="77777777" w:rsidR="006C0341" w:rsidRPr="00536BA4" w:rsidRDefault="006C0341" w:rsidP="00882821">
      <w:pPr>
        <w:spacing w:line="360" w:lineRule="auto"/>
        <w:jc w:val="both"/>
        <w:rPr>
          <w:rFonts w:ascii="Century" w:hAnsi="Century" w:cs="Times New Roman"/>
          <w:b/>
          <w:bCs/>
          <w:sz w:val="40"/>
          <w:szCs w:val="40"/>
        </w:rPr>
      </w:pPr>
    </w:p>
    <w:p w14:paraId="1742F23F" w14:textId="7876CF76" w:rsidR="006C0341" w:rsidRPr="00536BA4" w:rsidRDefault="003304AF" w:rsidP="00DA16AE">
      <w:pPr>
        <w:spacing w:line="360" w:lineRule="auto"/>
        <w:jc w:val="both"/>
        <w:rPr>
          <w:rFonts w:ascii="Century" w:hAnsi="Century" w:cs="Times New Roman"/>
          <w:b/>
          <w:bCs/>
          <w:sz w:val="40"/>
          <w:szCs w:val="40"/>
        </w:rPr>
      </w:pPr>
      <w:r w:rsidRPr="004E36EB">
        <w:rPr>
          <w:rFonts w:ascii="Century" w:hAnsi="Century" w:cs="Times New Roman"/>
          <w:b/>
          <w:bCs/>
          <w:sz w:val="32"/>
          <w:szCs w:val="32"/>
        </w:rPr>
        <w:t>SOMMAIRE</w:t>
      </w:r>
    </w:p>
    <w:p w14:paraId="4377F955" w14:textId="3978E6F8" w:rsidR="002223DC" w:rsidRDefault="00A55BA9" w:rsidP="002223DC">
      <w:pPr>
        <w:pStyle w:val="TM1"/>
        <w:tabs>
          <w:tab w:val="right" w:leader="dot" w:pos="8296"/>
        </w:tabs>
        <w:spacing w:line="360" w:lineRule="auto"/>
        <w:rPr>
          <w:noProof/>
          <w:kern w:val="2"/>
          <w:sz w:val="24"/>
          <w:szCs w:val="24"/>
          <w:lang w:val="en-US" w:eastAsia="en-US"/>
          <w14:ligatures w14:val="standardContextual"/>
        </w:rPr>
      </w:pPr>
      <w:r w:rsidRPr="00536BA4">
        <w:rPr>
          <w:rFonts w:ascii="Century" w:hAnsi="Century" w:cs="Times New Roman"/>
          <w:b/>
          <w:bCs/>
          <w:sz w:val="24"/>
          <w:szCs w:val="24"/>
        </w:rPr>
        <w:fldChar w:fldCharType="begin"/>
      </w:r>
      <w:r w:rsidRPr="00536BA4">
        <w:rPr>
          <w:rFonts w:ascii="Century" w:hAnsi="Century" w:cs="Times New Roman"/>
          <w:b/>
          <w:bCs/>
          <w:sz w:val="24"/>
          <w:szCs w:val="24"/>
        </w:rPr>
        <w:instrText xml:space="preserve">TOC \o "1-3" \h \u </w:instrText>
      </w:r>
      <w:r w:rsidRPr="00536BA4">
        <w:rPr>
          <w:rFonts w:ascii="Century" w:hAnsi="Century" w:cs="Times New Roman"/>
          <w:b/>
          <w:bCs/>
          <w:sz w:val="24"/>
          <w:szCs w:val="24"/>
        </w:rPr>
        <w:fldChar w:fldCharType="separate"/>
      </w:r>
      <w:hyperlink w:anchor="_Toc141052700" w:history="1">
        <w:r w:rsidR="002223DC" w:rsidRPr="003E0FFB">
          <w:rPr>
            <w:rStyle w:val="Lienhypertexte"/>
            <w:rFonts w:ascii="Century" w:hAnsi="Century" w:cs="Times New Roman"/>
            <w:noProof/>
          </w:rPr>
          <w:t>REMERCIEMENTS</w:t>
        </w:r>
        <w:r w:rsidR="002223DC">
          <w:rPr>
            <w:noProof/>
          </w:rPr>
          <w:tab/>
        </w:r>
        <w:r w:rsidR="002223DC">
          <w:rPr>
            <w:noProof/>
          </w:rPr>
          <w:fldChar w:fldCharType="begin"/>
        </w:r>
        <w:r w:rsidR="002223DC">
          <w:rPr>
            <w:noProof/>
          </w:rPr>
          <w:instrText xml:space="preserve"> PAGEREF _Toc141052700 \h </w:instrText>
        </w:r>
        <w:r w:rsidR="002223DC">
          <w:rPr>
            <w:noProof/>
          </w:rPr>
        </w:r>
        <w:r w:rsidR="002223DC">
          <w:rPr>
            <w:noProof/>
          </w:rPr>
          <w:fldChar w:fldCharType="separate"/>
        </w:r>
        <w:r w:rsidR="00796D56">
          <w:rPr>
            <w:noProof/>
          </w:rPr>
          <w:t>ii</w:t>
        </w:r>
        <w:r w:rsidR="002223DC">
          <w:rPr>
            <w:noProof/>
          </w:rPr>
          <w:fldChar w:fldCharType="end"/>
        </w:r>
      </w:hyperlink>
    </w:p>
    <w:p w14:paraId="6CA51D19" w14:textId="4D52636F" w:rsidR="002223DC" w:rsidRDefault="001B6341" w:rsidP="002223DC">
      <w:pPr>
        <w:pStyle w:val="TM1"/>
        <w:tabs>
          <w:tab w:val="right" w:leader="dot" w:pos="8296"/>
        </w:tabs>
        <w:spacing w:line="360" w:lineRule="auto"/>
        <w:rPr>
          <w:noProof/>
          <w:kern w:val="2"/>
          <w:sz w:val="24"/>
          <w:szCs w:val="24"/>
          <w:lang w:val="en-US" w:eastAsia="en-US"/>
          <w14:ligatures w14:val="standardContextual"/>
        </w:rPr>
      </w:pPr>
      <w:hyperlink w:anchor="_Toc141052701" w:history="1">
        <w:r w:rsidR="002223DC" w:rsidRPr="003E0FFB">
          <w:rPr>
            <w:rStyle w:val="Lienhypertexte"/>
            <w:rFonts w:ascii="Century" w:hAnsi="Century" w:cs="Times New Roman"/>
            <w:noProof/>
          </w:rPr>
          <w:t>Introduction</w:t>
        </w:r>
        <w:r w:rsidR="002223DC">
          <w:rPr>
            <w:noProof/>
          </w:rPr>
          <w:tab/>
        </w:r>
        <w:r w:rsidR="002223DC">
          <w:rPr>
            <w:noProof/>
          </w:rPr>
          <w:fldChar w:fldCharType="begin"/>
        </w:r>
        <w:r w:rsidR="002223DC">
          <w:rPr>
            <w:noProof/>
          </w:rPr>
          <w:instrText xml:space="preserve"> PAGEREF _Toc141052701 \h </w:instrText>
        </w:r>
        <w:r w:rsidR="002223DC">
          <w:rPr>
            <w:noProof/>
          </w:rPr>
        </w:r>
        <w:r w:rsidR="002223DC">
          <w:rPr>
            <w:noProof/>
          </w:rPr>
          <w:fldChar w:fldCharType="separate"/>
        </w:r>
        <w:r w:rsidR="00796D56">
          <w:rPr>
            <w:noProof/>
          </w:rPr>
          <w:t>I</w:t>
        </w:r>
        <w:r w:rsidR="002223DC">
          <w:rPr>
            <w:noProof/>
          </w:rPr>
          <w:fldChar w:fldCharType="end"/>
        </w:r>
      </w:hyperlink>
    </w:p>
    <w:p w14:paraId="155A4584" w14:textId="39069A4E" w:rsidR="002223DC" w:rsidRDefault="001B6341" w:rsidP="002223DC">
      <w:pPr>
        <w:pStyle w:val="TM1"/>
        <w:tabs>
          <w:tab w:val="right" w:leader="dot" w:pos="8296"/>
        </w:tabs>
        <w:spacing w:line="360" w:lineRule="auto"/>
        <w:rPr>
          <w:noProof/>
          <w:kern w:val="2"/>
          <w:sz w:val="24"/>
          <w:szCs w:val="24"/>
          <w:lang w:val="en-US" w:eastAsia="en-US"/>
          <w14:ligatures w14:val="standardContextual"/>
        </w:rPr>
      </w:pPr>
      <w:hyperlink r:id="rId13" w:anchor="_Toc141052702" w:history="1">
        <w:r w:rsidR="002223DC" w:rsidRPr="003E0FFB">
          <w:rPr>
            <w:rStyle w:val="Lienhypertexte"/>
            <w:rFonts w:ascii="Times New Roman" w:hAnsi="Times New Roman" w:cs="Times New Roman"/>
            <w:noProof/>
          </w:rPr>
          <w:t>PARTIE 1 :     CAHIER DES CHARGES</w:t>
        </w:r>
        <w:r w:rsidR="002223DC">
          <w:rPr>
            <w:noProof/>
          </w:rPr>
          <w:tab/>
        </w:r>
        <w:r w:rsidR="002223DC">
          <w:rPr>
            <w:noProof/>
          </w:rPr>
          <w:fldChar w:fldCharType="begin"/>
        </w:r>
        <w:r w:rsidR="002223DC">
          <w:rPr>
            <w:noProof/>
          </w:rPr>
          <w:instrText xml:space="preserve"> PAGEREF _Toc141052702 \h </w:instrText>
        </w:r>
        <w:r w:rsidR="002223DC">
          <w:rPr>
            <w:noProof/>
          </w:rPr>
        </w:r>
        <w:r w:rsidR="002223DC">
          <w:rPr>
            <w:noProof/>
          </w:rPr>
          <w:fldChar w:fldCharType="separate"/>
        </w:r>
        <w:r w:rsidR="00796D56">
          <w:rPr>
            <w:noProof/>
          </w:rPr>
          <w:t>II</w:t>
        </w:r>
        <w:r w:rsidR="002223DC">
          <w:rPr>
            <w:noProof/>
          </w:rPr>
          <w:fldChar w:fldCharType="end"/>
        </w:r>
      </w:hyperlink>
    </w:p>
    <w:p w14:paraId="43298F20" w14:textId="20E7F837" w:rsidR="002223DC" w:rsidRDefault="001B6341" w:rsidP="002223DC">
      <w:pPr>
        <w:pStyle w:val="TM2"/>
        <w:tabs>
          <w:tab w:val="right" w:leader="dot" w:pos="8296"/>
        </w:tabs>
        <w:spacing w:line="360" w:lineRule="auto"/>
        <w:ind w:left="400"/>
        <w:rPr>
          <w:noProof/>
          <w:kern w:val="2"/>
          <w:sz w:val="24"/>
          <w:szCs w:val="24"/>
          <w:lang w:val="en-US" w:eastAsia="en-US"/>
          <w14:ligatures w14:val="standardContextual"/>
        </w:rPr>
      </w:pPr>
      <w:hyperlink w:anchor="_Toc141052703" w:history="1">
        <w:r w:rsidR="002223DC" w:rsidRPr="003E0FFB">
          <w:rPr>
            <w:rStyle w:val="Lienhypertexte"/>
            <w:rFonts w:ascii="Century" w:hAnsi="Century" w:cs="Times New Roman"/>
            <w:noProof/>
          </w:rPr>
          <w:t>1.1 Présentation du sujet</w:t>
        </w:r>
        <w:r w:rsidR="002223DC">
          <w:rPr>
            <w:noProof/>
          </w:rPr>
          <w:tab/>
        </w:r>
        <w:r w:rsidR="002223DC">
          <w:rPr>
            <w:noProof/>
          </w:rPr>
          <w:fldChar w:fldCharType="begin"/>
        </w:r>
        <w:r w:rsidR="002223DC">
          <w:rPr>
            <w:noProof/>
          </w:rPr>
          <w:instrText xml:space="preserve"> PAGEREF _Toc141052703 \h </w:instrText>
        </w:r>
        <w:r w:rsidR="002223DC">
          <w:rPr>
            <w:noProof/>
          </w:rPr>
        </w:r>
        <w:r w:rsidR="002223DC">
          <w:rPr>
            <w:noProof/>
          </w:rPr>
          <w:fldChar w:fldCharType="separate"/>
        </w:r>
        <w:r w:rsidR="00796D56">
          <w:rPr>
            <w:noProof/>
          </w:rPr>
          <w:t>I</w:t>
        </w:r>
        <w:r w:rsidR="002223DC">
          <w:rPr>
            <w:noProof/>
          </w:rPr>
          <w:fldChar w:fldCharType="end"/>
        </w:r>
      </w:hyperlink>
    </w:p>
    <w:p w14:paraId="2C64A4FB" w14:textId="300F8447" w:rsidR="002223DC" w:rsidRDefault="001B6341" w:rsidP="002223DC">
      <w:pPr>
        <w:pStyle w:val="TM2"/>
        <w:tabs>
          <w:tab w:val="right" w:leader="dot" w:pos="8296"/>
        </w:tabs>
        <w:spacing w:line="360" w:lineRule="auto"/>
        <w:ind w:left="400"/>
        <w:rPr>
          <w:noProof/>
          <w:kern w:val="2"/>
          <w:sz w:val="24"/>
          <w:szCs w:val="24"/>
          <w:lang w:val="en-US" w:eastAsia="en-US"/>
          <w14:ligatures w14:val="standardContextual"/>
        </w:rPr>
      </w:pPr>
      <w:hyperlink w:anchor="_Toc141052704" w:history="1">
        <w:r w:rsidR="002223DC" w:rsidRPr="003E0FFB">
          <w:rPr>
            <w:rStyle w:val="Lienhypertexte"/>
            <w:rFonts w:ascii="Century" w:hAnsi="Century" w:cs="Times New Roman"/>
            <w:noProof/>
          </w:rPr>
          <w:t>1.2 Problématique du sujet</w:t>
        </w:r>
        <w:r w:rsidR="002223DC">
          <w:rPr>
            <w:noProof/>
          </w:rPr>
          <w:tab/>
        </w:r>
        <w:r w:rsidR="002223DC">
          <w:rPr>
            <w:noProof/>
          </w:rPr>
          <w:fldChar w:fldCharType="begin"/>
        </w:r>
        <w:r w:rsidR="002223DC">
          <w:rPr>
            <w:noProof/>
          </w:rPr>
          <w:instrText xml:space="preserve"> PAGEREF _Toc141052704 \h </w:instrText>
        </w:r>
        <w:r w:rsidR="002223DC">
          <w:rPr>
            <w:noProof/>
          </w:rPr>
        </w:r>
        <w:r w:rsidR="002223DC">
          <w:rPr>
            <w:noProof/>
          </w:rPr>
          <w:fldChar w:fldCharType="separate"/>
        </w:r>
        <w:r w:rsidR="00796D56">
          <w:rPr>
            <w:noProof/>
          </w:rPr>
          <w:t>I</w:t>
        </w:r>
        <w:r w:rsidR="002223DC">
          <w:rPr>
            <w:noProof/>
          </w:rPr>
          <w:fldChar w:fldCharType="end"/>
        </w:r>
      </w:hyperlink>
    </w:p>
    <w:p w14:paraId="2C19E94E" w14:textId="19D8BCCE" w:rsidR="002223DC" w:rsidRDefault="001B6341" w:rsidP="002223DC">
      <w:pPr>
        <w:pStyle w:val="TM2"/>
        <w:tabs>
          <w:tab w:val="right" w:leader="dot" w:pos="8296"/>
        </w:tabs>
        <w:spacing w:line="360" w:lineRule="auto"/>
        <w:ind w:left="400"/>
        <w:rPr>
          <w:noProof/>
          <w:kern w:val="2"/>
          <w:sz w:val="24"/>
          <w:szCs w:val="24"/>
          <w:lang w:val="en-US" w:eastAsia="en-US"/>
          <w14:ligatures w14:val="standardContextual"/>
        </w:rPr>
      </w:pPr>
      <w:hyperlink w:anchor="_Toc141052705" w:history="1">
        <w:r w:rsidR="002223DC" w:rsidRPr="003E0FFB">
          <w:rPr>
            <w:rStyle w:val="Lienhypertexte"/>
            <w:rFonts w:ascii="Century" w:hAnsi="Century" w:cs="Times New Roman"/>
            <w:noProof/>
          </w:rPr>
          <w:t>1.3 Intérêt du sujet</w:t>
        </w:r>
        <w:r w:rsidR="002223DC">
          <w:rPr>
            <w:noProof/>
          </w:rPr>
          <w:tab/>
        </w:r>
        <w:r w:rsidR="002223DC">
          <w:rPr>
            <w:noProof/>
          </w:rPr>
          <w:fldChar w:fldCharType="begin"/>
        </w:r>
        <w:r w:rsidR="002223DC">
          <w:rPr>
            <w:noProof/>
          </w:rPr>
          <w:instrText xml:space="preserve"> PAGEREF _Toc141052705 \h </w:instrText>
        </w:r>
        <w:r w:rsidR="002223DC">
          <w:rPr>
            <w:noProof/>
          </w:rPr>
        </w:r>
        <w:r w:rsidR="002223DC">
          <w:rPr>
            <w:noProof/>
          </w:rPr>
          <w:fldChar w:fldCharType="separate"/>
        </w:r>
        <w:r w:rsidR="00796D56">
          <w:rPr>
            <w:noProof/>
          </w:rPr>
          <w:t>II</w:t>
        </w:r>
        <w:r w:rsidR="002223DC">
          <w:rPr>
            <w:noProof/>
          </w:rPr>
          <w:fldChar w:fldCharType="end"/>
        </w:r>
      </w:hyperlink>
    </w:p>
    <w:p w14:paraId="7918310C" w14:textId="056D9F45" w:rsidR="002223DC" w:rsidRDefault="001B6341" w:rsidP="002223DC">
      <w:pPr>
        <w:pStyle w:val="TM2"/>
        <w:tabs>
          <w:tab w:val="right" w:leader="dot" w:pos="8296"/>
        </w:tabs>
        <w:spacing w:line="360" w:lineRule="auto"/>
        <w:ind w:left="400"/>
        <w:rPr>
          <w:noProof/>
          <w:kern w:val="2"/>
          <w:sz w:val="24"/>
          <w:szCs w:val="24"/>
          <w:lang w:val="en-US" w:eastAsia="en-US"/>
          <w14:ligatures w14:val="standardContextual"/>
        </w:rPr>
      </w:pPr>
      <w:hyperlink w:anchor="_Toc141052706" w:history="1">
        <w:r w:rsidR="002223DC" w:rsidRPr="003E0FFB">
          <w:rPr>
            <w:rStyle w:val="Lienhypertexte"/>
            <w:rFonts w:ascii="Century" w:hAnsi="Century" w:cs="Times New Roman"/>
            <w:noProof/>
          </w:rPr>
          <w:t>1.3.1 Objectifs du projet</w:t>
        </w:r>
        <w:r w:rsidR="002223DC">
          <w:rPr>
            <w:noProof/>
          </w:rPr>
          <w:tab/>
        </w:r>
        <w:r w:rsidR="002223DC">
          <w:rPr>
            <w:noProof/>
          </w:rPr>
          <w:fldChar w:fldCharType="begin"/>
        </w:r>
        <w:r w:rsidR="002223DC">
          <w:rPr>
            <w:noProof/>
          </w:rPr>
          <w:instrText xml:space="preserve"> PAGEREF _Toc141052706 \h </w:instrText>
        </w:r>
        <w:r w:rsidR="002223DC">
          <w:rPr>
            <w:noProof/>
          </w:rPr>
        </w:r>
        <w:r w:rsidR="002223DC">
          <w:rPr>
            <w:noProof/>
          </w:rPr>
          <w:fldChar w:fldCharType="separate"/>
        </w:r>
        <w:r w:rsidR="00796D56">
          <w:rPr>
            <w:noProof/>
          </w:rPr>
          <w:t>II</w:t>
        </w:r>
        <w:r w:rsidR="002223DC">
          <w:rPr>
            <w:noProof/>
          </w:rPr>
          <w:fldChar w:fldCharType="end"/>
        </w:r>
      </w:hyperlink>
    </w:p>
    <w:p w14:paraId="301E7FCA" w14:textId="315714D3" w:rsidR="002223DC" w:rsidRDefault="001B6341" w:rsidP="002223DC">
      <w:pPr>
        <w:pStyle w:val="TM2"/>
        <w:tabs>
          <w:tab w:val="right" w:leader="dot" w:pos="8296"/>
        </w:tabs>
        <w:spacing w:line="360" w:lineRule="auto"/>
        <w:ind w:left="400"/>
        <w:rPr>
          <w:noProof/>
          <w:kern w:val="2"/>
          <w:sz w:val="24"/>
          <w:szCs w:val="24"/>
          <w:lang w:val="en-US" w:eastAsia="en-US"/>
          <w14:ligatures w14:val="standardContextual"/>
        </w:rPr>
      </w:pPr>
      <w:hyperlink w:anchor="_Toc141052707" w:history="1">
        <w:r w:rsidR="002223DC" w:rsidRPr="003E0FFB">
          <w:rPr>
            <w:rStyle w:val="Lienhypertexte"/>
            <w:rFonts w:ascii="Century" w:hAnsi="Century" w:cs="Times New Roman"/>
            <w:noProof/>
          </w:rPr>
          <w:t>1.3.2 Résultats attendus</w:t>
        </w:r>
        <w:r w:rsidR="002223DC">
          <w:rPr>
            <w:noProof/>
          </w:rPr>
          <w:tab/>
        </w:r>
        <w:r w:rsidR="002223DC">
          <w:rPr>
            <w:noProof/>
          </w:rPr>
          <w:fldChar w:fldCharType="begin"/>
        </w:r>
        <w:r w:rsidR="002223DC">
          <w:rPr>
            <w:noProof/>
          </w:rPr>
          <w:instrText xml:space="preserve"> PAGEREF _Toc141052707 \h </w:instrText>
        </w:r>
        <w:r w:rsidR="002223DC">
          <w:rPr>
            <w:noProof/>
          </w:rPr>
        </w:r>
        <w:r w:rsidR="002223DC">
          <w:rPr>
            <w:noProof/>
          </w:rPr>
          <w:fldChar w:fldCharType="separate"/>
        </w:r>
        <w:r w:rsidR="00796D56">
          <w:rPr>
            <w:noProof/>
          </w:rPr>
          <w:t>II</w:t>
        </w:r>
        <w:r w:rsidR="002223DC">
          <w:rPr>
            <w:noProof/>
          </w:rPr>
          <w:fldChar w:fldCharType="end"/>
        </w:r>
      </w:hyperlink>
    </w:p>
    <w:p w14:paraId="1D19278D" w14:textId="03BEE78A" w:rsidR="002223DC" w:rsidRDefault="001B6341" w:rsidP="002223DC">
      <w:pPr>
        <w:pStyle w:val="TM1"/>
        <w:tabs>
          <w:tab w:val="right" w:leader="dot" w:pos="8296"/>
        </w:tabs>
        <w:spacing w:line="360" w:lineRule="auto"/>
        <w:rPr>
          <w:noProof/>
          <w:kern w:val="2"/>
          <w:sz w:val="24"/>
          <w:szCs w:val="24"/>
          <w:lang w:val="en-US" w:eastAsia="en-US"/>
          <w14:ligatures w14:val="standardContextual"/>
        </w:rPr>
      </w:pPr>
      <w:hyperlink r:id="rId14" w:anchor="_Toc141052708" w:history="1">
        <w:r w:rsidR="002223DC" w:rsidRPr="003E0FFB">
          <w:rPr>
            <w:rStyle w:val="Lienhypertexte"/>
            <w:rFonts w:ascii="Times New Roman" w:hAnsi="Times New Roman" w:cs="Times New Roman"/>
            <w:noProof/>
          </w:rPr>
          <w:t>PARTIE 2 :       PRE-PROGRAMMATION</w:t>
        </w:r>
        <w:r w:rsidR="002223DC">
          <w:rPr>
            <w:noProof/>
          </w:rPr>
          <w:tab/>
        </w:r>
        <w:r w:rsidR="002223DC">
          <w:rPr>
            <w:noProof/>
          </w:rPr>
          <w:fldChar w:fldCharType="begin"/>
        </w:r>
        <w:r w:rsidR="002223DC">
          <w:rPr>
            <w:noProof/>
          </w:rPr>
          <w:instrText xml:space="preserve"> PAGEREF _Toc141052708 \h </w:instrText>
        </w:r>
        <w:r w:rsidR="002223DC">
          <w:rPr>
            <w:noProof/>
          </w:rPr>
        </w:r>
        <w:r w:rsidR="002223DC">
          <w:rPr>
            <w:noProof/>
          </w:rPr>
          <w:fldChar w:fldCharType="separate"/>
        </w:r>
        <w:r w:rsidR="00796D56">
          <w:rPr>
            <w:noProof/>
          </w:rPr>
          <w:t>I</w:t>
        </w:r>
        <w:r w:rsidR="002223DC">
          <w:rPr>
            <w:noProof/>
          </w:rPr>
          <w:fldChar w:fldCharType="end"/>
        </w:r>
      </w:hyperlink>
    </w:p>
    <w:p w14:paraId="690F046B" w14:textId="26C23B35" w:rsidR="002223DC" w:rsidRDefault="001B6341" w:rsidP="002223DC">
      <w:pPr>
        <w:pStyle w:val="TM2"/>
        <w:tabs>
          <w:tab w:val="right" w:leader="dot" w:pos="8296"/>
        </w:tabs>
        <w:spacing w:line="360" w:lineRule="auto"/>
        <w:ind w:left="400"/>
        <w:rPr>
          <w:noProof/>
          <w:kern w:val="2"/>
          <w:sz w:val="24"/>
          <w:szCs w:val="24"/>
          <w:lang w:val="en-US" w:eastAsia="en-US"/>
          <w14:ligatures w14:val="standardContextual"/>
        </w:rPr>
      </w:pPr>
      <w:hyperlink w:anchor="_Toc141052709" w:history="1">
        <w:r w:rsidR="002223DC" w:rsidRPr="003E0FFB">
          <w:rPr>
            <w:rStyle w:val="Lienhypertexte"/>
            <w:rFonts w:ascii="Century" w:hAnsi="Century" w:cs="Times New Roman"/>
            <w:noProof/>
          </w:rPr>
          <w:t>2.1 Etude de l’existant</w:t>
        </w:r>
        <w:r w:rsidR="002223DC">
          <w:rPr>
            <w:noProof/>
          </w:rPr>
          <w:tab/>
        </w:r>
        <w:r w:rsidR="002223DC">
          <w:rPr>
            <w:noProof/>
          </w:rPr>
          <w:fldChar w:fldCharType="begin"/>
        </w:r>
        <w:r w:rsidR="002223DC">
          <w:rPr>
            <w:noProof/>
          </w:rPr>
          <w:instrText xml:space="preserve"> PAGEREF _Toc141052709 \h </w:instrText>
        </w:r>
        <w:r w:rsidR="002223DC">
          <w:rPr>
            <w:noProof/>
          </w:rPr>
        </w:r>
        <w:r w:rsidR="002223DC">
          <w:rPr>
            <w:noProof/>
          </w:rPr>
          <w:fldChar w:fldCharType="separate"/>
        </w:r>
        <w:r w:rsidR="00796D56">
          <w:rPr>
            <w:noProof/>
          </w:rPr>
          <w:t>I</w:t>
        </w:r>
        <w:r w:rsidR="002223DC">
          <w:rPr>
            <w:noProof/>
          </w:rPr>
          <w:fldChar w:fldCharType="end"/>
        </w:r>
      </w:hyperlink>
    </w:p>
    <w:p w14:paraId="00295F8E" w14:textId="5B93F8A8" w:rsidR="002223DC" w:rsidRDefault="001B6341" w:rsidP="002223DC">
      <w:pPr>
        <w:pStyle w:val="TM2"/>
        <w:tabs>
          <w:tab w:val="right" w:leader="dot" w:pos="8296"/>
        </w:tabs>
        <w:spacing w:line="360" w:lineRule="auto"/>
        <w:ind w:left="400"/>
        <w:rPr>
          <w:noProof/>
          <w:kern w:val="2"/>
          <w:sz w:val="24"/>
          <w:szCs w:val="24"/>
          <w:lang w:val="en-US" w:eastAsia="en-US"/>
          <w14:ligatures w14:val="standardContextual"/>
        </w:rPr>
      </w:pPr>
      <w:hyperlink w:anchor="_Toc141052710" w:history="1">
        <w:r w:rsidR="002223DC" w:rsidRPr="003E0FFB">
          <w:rPr>
            <w:rStyle w:val="Lienhypertexte"/>
            <w:rFonts w:ascii="Century" w:hAnsi="Century" w:cs="Times New Roman"/>
            <w:noProof/>
          </w:rPr>
          <w:t>2.2 Critique de l’existant</w:t>
        </w:r>
        <w:r w:rsidR="002223DC">
          <w:rPr>
            <w:noProof/>
          </w:rPr>
          <w:tab/>
        </w:r>
        <w:r w:rsidR="002223DC">
          <w:rPr>
            <w:noProof/>
          </w:rPr>
          <w:fldChar w:fldCharType="begin"/>
        </w:r>
        <w:r w:rsidR="002223DC">
          <w:rPr>
            <w:noProof/>
          </w:rPr>
          <w:instrText xml:space="preserve"> PAGEREF _Toc141052710 \h </w:instrText>
        </w:r>
        <w:r w:rsidR="002223DC">
          <w:rPr>
            <w:noProof/>
          </w:rPr>
        </w:r>
        <w:r w:rsidR="002223DC">
          <w:rPr>
            <w:noProof/>
          </w:rPr>
          <w:fldChar w:fldCharType="separate"/>
        </w:r>
        <w:r w:rsidR="00796D56">
          <w:rPr>
            <w:noProof/>
          </w:rPr>
          <w:t>I</w:t>
        </w:r>
        <w:r w:rsidR="002223DC">
          <w:rPr>
            <w:noProof/>
          </w:rPr>
          <w:fldChar w:fldCharType="end"/>
        </w:r>
      </w:hyperlink>
    </w:p>
    <w:p w14:paraId="4E438687" w14:textId="4A6D1F94" w:rsidR="002223DC" w:rsidRDefault="001B6341" w:rsidP="002223DC">
      <w:pPr>
        <w:pStyle w:val="TM2"/>
        <w:tabs>
          <w:tab w:val="right" w:leader="dot" w:pos="8296"/>
        </w:tabs>
        <w:spacing w:line="360" w:lineRule="auto"/>
        <w:ind w:left="400"/>
        <w:rPr>
          <w:noProof/>
          <w:kern w:val="2"/>
          <w:sz w:val="24"/>
          <w:szCs w:val="24"/>
          <w:lang w:val="en-US" w:eastAsia="en-US"/>
          <w14:ligatures w14:val="standardContextual"/>
        </w:rPr>
      </w:pPr>
      <w:hyperlink w:anchor="_Toc141052711" w:history="1">
        <w:r w:rsidR="002223DC" w:rsidRPr="003E0FFB">
          <w:rPr>
            <w:rStyle w:val="Lienhypertexte"/>
            <w:rFonts w:ascii="Century" w:hAnsi="Century" w:cs="Times New Roman"/>
            <w:noProof/>
          </w:rPr>
          <w:t>2.3 Planning prévisionnel</w:t>
        </w:r>
        <w:r w:rsidR="002223DC">
          <w:rPr>
            <w:noProof/>
          </w:rPr>
          <w:tab/>
        </w:r>
        <w:r w:rsidR="002223DC">
          <w:rPr>
            <w:noProof/>
          </w:rPr>
          <w:fldChar w:fldCharType="begin"/>
        </w:r>
        <w:r w:rsidR="002223DC">
          <w:rPr>
            <w:noProof/>
          </w:rPr>
          <w:instrText xml:space="preserve"> PAGEREF _Toc141052711 \h </w:instrText>
        </w:r>
        <w:r w:rsidR="002223DC">
          <w:rPr>
            <w:noProof/>
          </w:rPr>
        </w:r>
        <w:r w:rsidR="002223DC">
          <w:rPr>
            <w:noProof/>
          </w:rPr>
          <w:fldChar w:fldCharType="separate"/>
        </w:r>
        <w:r w:rsidR="00796D56">
          <w:rPr>
            <w:noProof/>
          </w:rPr>
          <w:t>I</w:t>
        </w:r>
        <w:r w:rsidR="002223DC">
          <w:rPr>
            <w:noProof/>
          </w:rPr>
          <w:fldChar w:fldCharType="end"/>
        </w:r>
      </w:hyperlink>
    </w:p>
    <w:p w14:paraId="0F8CCEE0" w14:textId="4CD392D2" w:rsidR="002223DC" w:rsidRDefault="001B6341" w:rsidP="002223DC">
      <w:pPr>
        <w:pStyle w:val="TM2"/>
        <w:tabs>
          <w:tab w:val="right" w:leader="dot" w:pos="8296"/>
        </w:tabs>
        <w:spacing w:line="360" w:lineRule="auto"/>
        <w:ind w:left="400"/>
        <w:rPr>
          <w:noProof/>
          <w:kern w:val="2"/>
          <w:sz w:val="24"/>
          <w:szCs w:val="24"/>
          <w:lang w:val="en-US" w:eastAsia="en-US"/>
          <w14:ligatures w14:val="standardContextual"/>
        </w:rPr>
      </w:pPr>
      <w:hyperlink w:anchor="_Toc141052712" w:history="1">
        <w:r w:rsidR="002223DC" w:rsidRPr="003E0FFB">
          <w:rPr>
            <w:rStyle w:val="Lienhypertexte"/>
            <w:rFonts w:ascii="Century" w:hAnsi="Century" w:cs="Times New Roman"/>
            <w:noProof/>
          </w:rPr>
          <w:t>2.4 Etude détaillée de la solution</w:t>
        </w:r>
        <w:r w:rsidR="002223DC">
          <w:rPr>
            <w:noProof/>
          </w:rPr>
          <w:tab/>
        </w:r>
        <w:r w:rsidR="002223DC">
          <w:rPr>
            <w:noProof/>
          </w:rPr>
          <w:fldChar w:fldCharType="begin"/>
        </w:r>
        <w:r w:rsidR="002223DC">
          <w:rPr>
            <w:noProof/>
          </w:rPr>
          <w:instrText xml:space="preserve"> PAGEREF _Toc141052712 \h </w:instrText>
        </w:r>
        <w:r w:rsidR="002223DC">
          <w:rPr>
            <w:noProof/>
          </w:rPr>
        </w:r>
        <w:r w:rsidR="002223DC">
          <w:rPr>
            <w:noProof/>
          </w:rPr>
          <w:fldChar w:fldCharType="separate"/>
        </w:r>
        <w:r w:rsidR="00796D56">
          <w:rPr>
            <w:noProof/>
          </w:rPr>
          <w:t>I</w:t>
        </w:r>
        <w:r w:rsidR="002223DC">
          <w:rPr>
            <w:noProof/>
          </w:rPr>
          <w:fldChar w:fldCharType="end"/>
        </w:r>
      </w:hyperlink>
    </w:p>
    <w:p w14:paraId="27E92378" w14:textId="03B79336" w:rsidR="002223DC" w:rsidRDefault="001B6341" w:rsidP="002223DC">
      <w:pPr>
        <w:pStyle w:val="TM3"/>
        <w:tabs>
          <w:tab w:val="left" w:pos="1680"/>
          <w:tab w:val="right" w:leader="dot" w:pos="8296"/>
        </w:tabs>
        <w:spacing w:line="360" w:lineRule="auto"/>
        <w:ind w:left="800"/>
        <w:rPr>
          <w:noProof/>
          <w:kern w:val="2"/>
          <w:sz w:val="24"/>
          <w:szCs w:val="24"/>
          <w:lang w:val="en-US" w:eastAsia="en-US"/>
          <w14:ligatures w14:val="standardContextual"/>
        </w:rPr>
      </w:pPr>
      <w:hyperlink w:anchor="_Toc141052713" w:history="1">
        <w:r w:rsidR="002223DC" w:rsidRPr="003E0FFB">
          <w:rPr>
            <w:rStyle w:val="Lienhypertexte"/>
            <w:rFonts w:ascii="Century" w:hAnsi="Century" w:cs="Times New Roman"/>
            <w:noProof/>
          </w:rPr>
          <w:t>2.4.1</w:t>
        </w:r>
        <w:r w:rsidR="002223DC">
          <w:rPr>
            <w:noProof/>
            <w:kern w:val="2"/>
            <w:sz w:val="24"/>
            <w:szCs w:val="24"/>
            <w:lang w:val="en-US" w:eastAsia="en-US"/>
            <w14:ligatures w14:val="standardContextual"/>
          </w:rPr>
          <w:tab/>
        </w:r>
        <w:r w:rsidR="002223DC" w:rsidRPr="003E0FFB">
          <w:rPr>
            <w:rStyle w:val="Lienhypertexte"/>
            <w:rFonts w:ascii="Century" w:hAnsi="Century" w:cs="Times New Roman"/>
            <w:noProof/>
          </w:rPr>
          <w:t>Identification des acteurs</w:t>
        </w:r>
        <w:r w:rsidR="002223DC">
          <w:rPr>
            <w:noProof/>
          </w:rPr>
          <w:tab/>
        </w:r>
        <w:r w:rsidR="002223DC">
          <w:rPr>
            <w:noProof/>
          </w:rPr>
          <w:fldChar w:fldCharType="begin"/>
        </w:r>
        <w:r w:rsidR="002223DC">
          <w:rPr>
            <w:noProof/>
          </w:rPr>
          <w:instrText xml:space="preserve"> PAGEREF _Toc141052713 \h </w:instrText>
        </w:r>
        <w:r w:rsidR="002223DC">
          <w:rPr>
            <w:noProof/>
          </w:rPr>
        </w:r>
        <w:r w:rsidR="002223DC">
          <w:rPr>
            <w:noProof/>
          </w:rPr>
          <w:fldChar w:fldCharType="separate"/>
        </w:r>
        <w:r w:rsidR="00796D56">
          <w:rPr>
            <w:noProof/>
          </w:rPr>
          <w:t>I</w:t>
        </w:r>
        <w:r w:rsidR="002223DC">
          <w:rPr>
            <w:noProof/>
          </w:rPr>
          <w:fldChar w:fldCharType="end"/>
        </w:r>
      </w:hyperlink>
    </w:p>
    <w:p w14:paraId="36027FFF" w14:textId="297A7C99" w:rsidR="002223DC" w:rsidRDefault="001B6341" w:rsidP="002223DC">
      <w:pPr>
        <w:pStyle w:val="TM3"/>
        <w:tabs>
          <w:tab w:val="left" w:pos="1680"/>
          <w:tab w:val="right" w:leader="dot" w:pos="8296"/>
        </w:tabs>
        <w:spacing w:line="360" w:lineRule="auto"/>
        <w:ind w:left="800"/>
        <w:rPr>
          <w:noProof/>
          <w:kern w:val="2"/>
          <w:sz w:val="24"/>
          <w:szCs w:val="24"/>
          <w:lang w:val="en-US" w:eastAsia="en-US"/>
          <w14:ligatures w14:val="standardContextual"/>
        </w:rPr>
      </w:pPr>
      <w:hyperlink w:anchor="_Toc141052714" w:history="1">
        <w:r w:rsidR="002223DC" w:rsidRPr="003E0FFB">
          <w:rPr>
            <w:rStyle w:val="Lienhypertexte"/>
            <w:rFonts w:ascii="Century" w:hAnsi="Century" w:cs="Times New Roman"/>
            <w:noProof/>
          </w:rPr>
          <w:t>2.4.2</w:t>
        </w:r>
        <w:r w:rsidR="002223DC">
          <w:rPr>
            <w:noProof/>
            <w:kern w:val="2"/>
            <w:sz w:val="24"/>
            <w:szCs w:val="24"/>
            <w:lang w:val="en-US" w:eastAsia="en-US"/>
            <w14:ligatures w14:val="standardContextual"/>
          </w:rPr>
          <w:tab/>
        </w:r>
        <w:r w:rsidR="002223DC" w:rsidRPr="003E0FFB">
          <w:rPr>
            <w:rStyle w:val="Lienhypertexte"/>
            <w:rFonts w:ascii="Century" w:hAnsi="Century" w:cs="Times New Roman"/>
            <w:noProof/>
          </w:rPr>
          <w:t>Les différentes fonctionnalités</w:t>
        </w:r>
        <w:r w:rsidR="002223DC">
          <w:rPr>
            <w:noProof/>
          </w:rPr>
          <w:tab/>
        </w:r>
        <w:r w:rsidR="002223DC">
          <w:rPr>
            <w:noProof/>
          </w:rPr>
          <w:fldChar w:fldCharType="begin"/>
        </w:r>
        <w:r w:rsidR="002223DC">
          <w:rPr>
            <w:noProof/>
          </w:rPr>
          <w:instrText xml:space="preserve"> PAGEREF _Toc141052714 \h </w:instrText>
        </w:r>
        <w:r w:rsidR="002223DC">
          <w:rPr>
            <w:noProof/>
          </w:rPr>
        </w:r>
        <w:r w:rsidR="002223DC">
          <w:rPr>
            <w:noProof/>
          </w:rPr>
          <w:fldChar w:fldCharType="separate"/>
        </w:r>
        <w:r w:rsidR="00796D56">
          <w:rPr>
            <w:noProof/>
          </w:rPr>
          <w:t>II</w:t>
        </w:r>
        <w:r w:rsidR="002223DC">
          <w:rPr>
            <w:noProof/>
          </w:rPr>
          <w:fldChar w:fldCharType="end"/>
        </w:r>
      </w:hyperlink>
    </w:p>
    <w:p w14:paraId="18F52578" w14:textId="44E59B61" w:rsidR="002223DC" w:rsidRDefault="001B6341" w:rsidP="002223DC">
      <w:pPr>
        <w:pStyle w:val="TM3"/>
        <w:tabs>
          <w:tab w:val="right" w:leader="dot" w:pos="8296"/>
        </w:tabs>
        <w:spacing w:line="360" w:lineRule="auto"/>
        <w:ind w:left="800"/>
        <w:rPr>
          <w:noProof/>
          <w:kern w:val="2"/>
          <w:sz w:val="24"/>
          <w:szCs w:val="24"/>
          <w:lang w:val="en-US" w:eastAsia="en-US"/>
          <w14:ligatures w14:val="standardContextual"/>
        </w:rPr>
      </w:pPr>
      <w:hyperlink w:anchor="_Toc141052715" w:history="1">
        <w:r w:rsidR="002223DC" w:rsidRPr="003E0FFB">
          <w:rPr>
            <w:rStyle w:val="Lienhypertexte"/>
            <w:rFonts w:ascii="Century" w:hAnsi="Century" w:cs="Times New Roman"/>
            <w:noProof/>
          </w:rPr>
          <w:t>2.4.3 Diagramme de cas d’utilisation</w:t>
        </w:r>
        <w:r w:rsidR="002223DC">
          <w:rPr>
            <w:noProof/>
          </w:rPr>
          <w:tab/>
        </w:r>
        <w:r w:rsidR="002223DC">
          <w:rPr>
            <w:noProof/>
          </w:rPr>
          <w:fldChar w:fldCharType="begin"/>
        </w:r>
        <w:r w:rsidR="002223DC">
          <w:rPr>
            <w:noProof/>
          </w:rPr>
          <w:instrText xml:space="preserve"> PAGEREF _Toc141052715 \h </w:instrText>
        </w:r>
        <w:r w:rsidR="002223DC">
          <w:rPr>
            <w:noProof/>
          </w:rPr>
        </w:r>
        <w:r w:rsidR="002223DC">
          <w:rPr>
            <w:noProof/>
          </w:rPr>
          <w:fldChar w:fldCharType="separate"/>
        </w:r>
        <w:r w:rsidR="00796D56">
          <w:rPr>
            <w:noProof/>
          </w:rPr>
          <w:t>III</w:t>
        </w:r>
        <w:r w:rsidR="002223DC">
          <w:rPr>
            <w:noProof/>
          </w:rPr>
          <w:fldChar w:fldCharType="end"/>
        </w:r>
      </w:hyperlink>
    </w:p>
    <w:p w14:paraId="0FAB192E" w14:textId="43EF0C02" w:rsidR="002223DC" w:rsidRDefault="001B6341" w:rsidP="002223DC">
      <w:pPr>
        <w:pStyle w:val="TM2"/>
        <w:tabs>
          <w:tab w:val="right" w:leader="dot" w:pos="8296"/>
        </w:tabs>
        <w:spacing w:line="360" w:lineRule="auto"/>
        <w:ind w:left="400"/>
        <w:rPr>
          <w:noProof/>
          <w:kern w:val="2"/>
          <w:sz w:val="24"/>
          <w:szCs w:val="24"/>
          <w:lang w:val="en-US" w:eastAsia="en-US"/>
          <w14:ligatures w14:val="standardContextual"/>
        </w:rPr>
      </w:pPr>
      <w:hyperlink w:anchor="_Toc141052716" w:history="1">
        <w:r w:rsidR="002223DC" w:rsidRPr="003E0FFB">
          <w:rPr>
            <w:rStyle w:val="Lienhypertexte"/>
            <w:rFonts w:ascii="Century" w:hAnsi="Century" w:cs="Times New Roman"/>
            <w:noProof/>
          </w:rPr>
          <w:t>Cas d’utilisation du chef projet</w:t>
        </w:r>
        <w:r w:rsidR="002223DC">
          <w:rPr>
            <w:noProof/>
          </w:rPr>
          <w:tab/>
        </w:r>
        <w:r w:rsidR="002223DC">
          <w:rPr>
            <w:noProof/>
          </w:rPr>
          <w:fldChar w:fldCharType="begin"/>
        </w:r>
        <w:r w:rsidR="002223DC">
          <w:rPr>
            <w:noProof/>
          </w:rPr>
          <w:instrText xml:space="preserve"> PAGEREF _Toc141052716 \h </w:instrText>
        </w:r>
        <w:r w:rsidR="002223DC">
          <w:rPr>
            <w:noProof/>
          </w:rPr>
        </w:r>
        <w:r w:rsidR="002223DC">
          <w:rPr>
            <w:noProof/>
          </w:rPr>
          <w:fldChar w:fldCharType="separate"/>
        </w:r>
        <w:r w:rsidR="00796D56">
          <w:rPr>
            <w:noProof/>
          </w:rPr>
          <w:t>III</w:t>
        </w:r>
        <w:r w:rsidR="002223DC">
          <w:rPr>
            <w:noProof/>
          </w:rPr>
          <w:fldChar w:fldCharType="end"/>
        </w:r>
      </w:hyperlink>
    </w:p>
    <w:p w14:paraId="31F1B01C" w14:textId="2A10FB3A" w:rsidR="002223DC" w:rsidRDefault="001B6341" w:rsidP="002223DC">
      <w:pPr>
        <w:pStyle w:val="TM2"/>
        <w:tabs>
          <w:tab w:val="right" w:leader="dot" w:pos="8296"/>
        </w:tabs>
        <w:spacing w:line="360" w:lineRule="auto"/>
        <w:ind w:left="400"/>
        <w:rPr>
          <w:noProof/>
          <w:kern w:val="2"/>
          <w:sz w:val="24"/>
          <w:szCs w:val="24"/>
          <w:lang w:val="en-US" w:eastAsia="en-US"/>
          <w14:ligatures w14:val="standardContextual"/>
        </w:rPr>
      </w:pPr>
      <w:hyperlink w:anchor="_Toc141052717" w:history="1">
        <w:r w:rsidR="002223DC" w:rsidRPr="003E0FFB">
          <w:rPr>
            <w:rStyle w:val="Lienhypertexte"/>
            <w:rFonts w:ascii="Century" w:hAnsi="Century" w:cs="Times New Roman"/>
            <w:noProof/>
          </w:rPr>
          <w:t>Cas d’utilisation du développeur</w:t>
        </w:r>
        <w:r w:rsidR="002223DC">
          <w:rPr>
            <w:noProof/>
          </w:rPr>
          <w:tab/>
        </w:r>
        <w:r w:rsidR="002223DC">
          <w:rPr>
            <w:noProof/>
          </w:rPr>
          <w:fldChar w:fldCharType="begin"/>
        </w:r>
        <w:r w:rsidR="002223DC">
          <w:rPr>
            <w:noProof/>
          </w:rPr>
          <w:instrText xml:space="preserve"> PAGEREF _Toc141052717 \h </w:instrText>
        </w:r>
        <w:r w:rsidR="002223DC">
          <w:rPr>
            <w:noProof/>
          </w:rPr>
        </w:r>
        <w:r w:rsidR="002223DC">
          <w:rPr>
            <w:noProof/>
          </w:rPr>
          <w:fldChar w:fldCharType="separate"/>
        </w:r>
        <w:r w:rsidR="00796D56">
          <w:rPr>
            <w:noProof/>
          </w:rPr>
          <w:t>IV</w:t>
        </w:r>
        <w:r w:rsidR="002223DC">
          <w:rPr>
            <w:noProof/>
          </w:rPr>
          <w:fldChar w:fldCharType="end"/>
        </w:r>
      </w:hyperlink>
    </w:p>
    <w:p w14:paraId="1FFDF711" w14:textId="78B301DE" w:rsidR="002223DC" w:rsidRDefault="001B6341" w:rsidP="002223DC">
      <w:pPr>
        <w:pStyle w:val="TM2"/>
        <w:tabs>
          <w:tab w:val="right" w:leader="dot" w:pos="8296"/>
        </w:tabs>
        <w:spacing w:line="360" w:lineRule="auto"/>
        <w:ind w:left="400"/>
        <w:rPr>
          <w:noProof/>
          <w:kern w:val="2"/>
          <w:sz w:val="24"/>
          <w:szCs w:val="24"/>
          <w:lang w:val="en-US" w:eastAsia="en-US"/>
          <w14:ligatures w14:val="standardContextual"/>
        </w:rPr>
      </w:pPr>
      <w:hyperlink w:anchor="_Toc141052718" w:history="1">
        <w:r w:rsidR="002223DC" w:rsidRPr="003E0FFB">
          <w:rPr>
            <w:rStyle w:val="Lienhypertexte"/>
            <w:rFonts w:ascii="Century" w:hAnsi="Century" w:cs="Times New Roman"/>
            <w:noProof/>
          </w:rPr>
          <w:t>Cas d’utilisation du client</w:t>
        </w:r>
        <w:r w:rsidR="002223DC">
          <w:rPr>
            <w:noProof/>
          </w:rPr>
          <w:tab/>
        </w:r>
        <w:r w:rsidR="002223DC">
          <w:rPr>
            <w:noProof/>
          </w:rPr>
          <w:fldChar w:fldCharType="begin"/>
        </w:r>
        <w:r w:rsidR="002223DC">
          <w:rPr>
            <w:noProof/>
          </w:rPr>
          <w:instrText xml:space="preserve"> PAGEREF _Toc141052718 \h </w:instrText>
        </w:r>
        <w:r w:rsidR="002223DC">
          <w:rPr>
            <w:noProof/>
          </w:rPr>
        </w:r>
        <w:r w:rsidR="002223DC">
          <w:rPr>
            <w:noProof/>
          </w:rPr>
          <w:fldChar w:fldCharType="separate"/>
        </w:r>
        <w:r w:rsidR="00796D56">
          <w:rPr>
            <w:noProof/>
          </w:rPr>
          <w:t>V</w:t>
        </w:r>
        <w:r w:rsidR="002223DC">
          <w:rPr>
            <w:noProof/>
          </w:rPr>
          <w:fldChar w:fldCharType="end"/>
        </w:r>
      </w:hyperlink>
    </w:p>
    <w:p w14:paraId="6CFC194B" w14:textId="02DBCB47" w:rsidR="002223DC" w:rsidRDefault="001B6341" w:rsidP="002223DC">
      <w:pPr>
        <w:pStyle w:val="TM2"/>
        <w:tabs>
          <w:tab w:val="right" w:leader="dot" w:pos="8296"/>
        </w:tabs>
        <w:spacing w:line="360" w:lineRule="auto"/>
        <w:ind w:left="400"/>
        <w:rPr>
          <w:noProof/>
          <w:kern w:val="2"/>
          <w:sz w:val="24"/>
          <w:szCs w:val="24"/>
          <w:lang w:val="en-US" w:eastAsia="en-US"/>
          <w14:ligatures w14:val="standardContextual"/>
        </w:rPr>
      </w:pPr>
      <w:hyperlink w:anchor="_Toc141052719" w:history="1">
        <w:r w:rsidR="002223DC" w:rsidRPr="003E0FFB">
          <w:rPr>
            <w:rStyle w:val="Lienhypertexte"/>
            <w:rFonts w:ascii="Century" w:hAnsi="Century" w:cs="Times New Roman"/>
            <w:noProof/>
          </w:rPr>
          <w:t>Cas d’utilisation général</w:t>
        </w:r>
        <w:r w:rsidR="002223DC">
          <w:rPr>
            <w:noProof/>
          </w:rPr>
          <w:tab/>
        </w:r>
        <w:r w:rsidR="002223DC">
          <w:rPr>
            <w:noProof/>
          </w:rPr>
          <w:fldChar w:fldCharType="begin"/>
        </w:r>
        <w:r w:rsidR="002223DC">
          <w:rPr>
            <w:noProof/>
          </w:rPr>
          <w:instrText xml:space="preserve"> PAGEREF _Toc141052719 \h </w:instrText>
        </w:r>
        <w:r w:rsidR="002223DC">
          <w:rPr>
            <w:noProof/>
          </w:rPr>
        </w:r>
        <w:r w:rsidR="002223DC">
          <w:rPr>
            <w:noProof/>
          </w:rPr>
          <w:fldChar w:fldCharType="separate"/>
        </w:r>
        <w:r w:rsidR="00796D56">
          <w:rPr>
            <w:noProof/>
          </w:rPr>
          <w:t>VI</w:t>
        </w:r>
        <w:r w:rsidR="002223DC">
          <w:rPr>
            <w:noProof/>
          </w:rPr>
          <w:fldChar w:fldCharType="end"/>
        </w:r>
      </w:hyperlink>
    </w:p>
    <w:p w14:paraId="1742F250" w14:textId="1E635573" w:rsidR="006C0341" w:rsidRPr="00536BA4" w:rsidRDefault="00A55BA9" w:rsidP="00DA16AE">
      <w:pPr>
        <w:spacing w:line="360" w:lineRule="auto"/>
        <w:jc w:val="both"/>
        <w:outlineLvl w:val="0"/>
        <w:rPr>
          <w:rFonts w:ascii="Century" w:hAnsi="Century" w:cs="Times New Roman"/>
          <w:b/>
          <w:bCs/>
          <w:sz w:val="24"/>
          <w:szCs w:val="24"/>
        </w:rPr>
      </w:pPr>
      <w:r w:rsidRPr="00536BA4">
        <w:rPr>
          <w:rFonts w:ascii="Century" w:hAnsi="Century" w:cs="Times New Roman"/>
          <w:bCs/>
          <w:sz w:val="24"/>
          <w:szCs w:val="24"/>
        </w:rPr>
        <w:fldChar w:fldCharType="end"/>
      </w:r>
    </w:p>
    <w:p w14:paraId="1742F251" w14:textId="77777777" w:rsidR="006C0341" w:rsidRPr="00536BA4" w:rsidRDefault="006C0341" w:rsidP="00DA16AE">
      <w:pPr>
        <w:spacing w:line="360" w:lineRule="auto"/>
        <w:jc w:val="both"/>
        <w:rPr>
          <w:rFonts w:ascii="Century" w:hAnsi="Century" w:cs="Times New Roman"/>
          <w:b/>
          <w:bCs/>
          <w:sz w:val="40"/>
          <w:szCs w:val="40"/>
        </w:rPr>
      </w:pPr>
    </w:p>
    <w:p w14:paraId="1742F252" w14:textId="77777777" w:rsidR="006C0341" w:rsidRPr="00536BA4" w:rsidRDefault="006C0341" w:rsidP="00882821">
      <w:pPr>
        <w:spacing w:line="360" w:lineRule="auto"/>
        <w:jc w:val="both"/>
        <w:rPr>
          <w:rFonts w:ascii="Century" w:hAnsi="Century" w:cs="Times New Roman"/>
          <w:b/>
          <w:bCs/>
          <w:sz w:val="40"/>
          <w:szCs w:val="40"/>
        </w:rPr>
      </w:pPr>
    </w:p>
    <w:p w14:paraId="1742F253" w14:textId="77777777" w:rsidR="006C0341" w:rsidRPr="00536BA4" w:rsidRDefault="006C0341" w:rsidP="00882821">
      <w:pPr>
        <w:spacing w:line="360" w:lineRule="auto"/>
        <w:jc w:val="both"/>
        <w:rPr>
          <w:rFonts w:ascii="Century" w:hAnsi="Century" w:cs="Times New Roman"/>
          <w:b/>
          <w:bCs/>
          <w:sz w:val="40"/>
          <w:szCs w:val="40"/>
        </w:rPr>
      </w:pPr>
    </w:p>
    <w:p w14:paraId="1742F254" w14:textId="77777777" w:rsidR="006C0341" w:rsidRPr="00536BA4" w:rsidRDefault="006C0341" w:rsidP="00882821">
      <w:pPr>
        <w:spacing w:line="360" w:lineRule="auto"/>
        <w:jc w:val="both"/>
        <w:rPr>
          <w:rFonts w:ascii="Century" w:hAnsi="Century" w:cs="Times New Roman"/>
          <w:b/>
          <w:bCs/>
          <w:sz w:val="40"/>
          <w:szCs w:val="40"/>
        </w:rPr>
      </w:pPr>
    </w:p>
    <w:p w14:paraId="1742F255" w14:textId="77777777" w:rsidR="006C0341" w:rsidRPr="00536BA4" w:rsidRDefault="006C0341" w:rsidP="00882821">
      <w:pPr>
        <w:spacing w:line="360" w:lineRule="auto"/>
        <w:jc w:val="both"/>
        <w:rPr>
          <w:rFonts w:ascii="Century" w:hAnsi="Century" w:cs="Times New Roman"/>
          <w:b/>
          <w:bCs/>
          <w:sz w:val="40"/>
          <w:szCs w:val="40"/>
        </w:rPr>
      </w:pPr>
    </w:p>
    <w:p w14:paraId="1742F256" w14:textId="4F047984" w:rsidR="006C0341" w:rsidRPr="00536BA4" w:rsidRDefault="006C0341" w:rsidP="00882821">
      <w:pPr>
        <w:spacing w:line="360" w:lineRule="auto"/>
        <w:jc w:val="both"/>
        <w:rPr>
          <w:rFonts w:ascii="Century" w:hAnsi="Century" w:cs="Times New Roman"/>
          <w:b/>
          <w:bCs/>
          <w:sz w:val="40"/>
          <w:szCs w:val="40"/>
        </w:rPr>
      </w:pPr>
    </w:p>
    <w:p w14:paraId="22317FF3" w14:textId="77777777" w:rsidR="00413F17" w:rsidRDefault="00413F17" w:rsidP="002223DC">
      <w:pPr>
        <w:spacing w:line="360" w:lineRule="auto"/>
        <w:jc w:val="both"/>
        <w:rPr>
          <w:rFonts w:ascii="Century" w:hAnsi="Century" w:cs="Times New Roman"/>
          <w:b/>
          <w:bCs/>
          <w:sz w:val="40"/>
          <w:szCs w:val="40"/>
        </w:rPr>
      </w:pPr>
    </w:p>
    <w:p w14:paraId="70E1B153" w14:textId="77777777" w:rsidR="002223DC" w:rsidRPr="00536BA4" w:rsidRDefault="002223DC" w:rsidP="002223DC">
      <w:pPr>
        <w:spacing w:line="360" w:lineRule="auto"/>
        <w:jc w:val="both"/>
        <w:rPr>
          <w:rFonts w:ascii="Century" w:hAnsi="Century" w:cs="Times New Roman"/>
          <w:b/>
          <w:bCs/>
          <w:sz w:val="40"/>
          <w:szCs w:val="40"/>
        </w:rPr>
      </w:pPr>
    </w:p>
    <w:p w14:paraId="1742F26D" w14:textId="62D2309A" w:rsidR="006C0341" w:rsidRDefault="003304AF" w:rsidP="00882821">
      <w:pPr>
        <w:spacing w:line="360" w:lineRule="auto"/>
        <w:jc w:val="both"/>
        <w:rPr>
          <w:rFonts w:ascii="Century" w:hAnsi="Century" w:cs="Times New Roman"/>
          <w:b/>
          <w:bCs/>
          <w:sz w:val="32"/>
          <w:szCs w:val="32"/>
        </w:rPr>
      </w:pPr>
      <w:r w:rsidRPr="004E36EB">
        <w:rPr>
          <w:rFonts w:ascii="Century" w:hAnsi="Century" w:cs="Times New Roman"/>
          <w:b/>
          <w:bCs/>
          <w:sz w:val="32"/>
          <w:szCs w:val="32"/>
        </w:rPr>
        <w:t>LISTE DES FIGURES</w:t>
      </w:r>
    </w:p>
    <w:p w14:paraId="0112A48E" w14:textId="77777777" w:rsidR="00B217F4" w:rsidRPr="00AD5298" w:rsidRDefault="00B217F4" w:rsidP="00882821">
      <w:pPr>
        <w:spacing w:line="360" w:lineRule="auto"/>
        <w:jc w:val="both"/>
        <w:rPr>
          <w:rFonts w:ascii="Century" w:hAnsi="Century" w:cs="Times New Roman"/>
          <w:b/>
          <w:bCs/>
          <w:sz w:val="24"/>
          <w:szCs w:val="24"/>
        </w:rPr>
      </w:pPr>
    </w:p>
    <w:p w14:paraId="4632961E" w14:textId="2683A12E" w:rsidR="00B217F4" w:rsidRPr="00AD5298" w:rsidRDefault="00B217F4" w:rsidP="00B217F4">
      <w:pPr>
        <w:pStyle w:val="Tabledesillustrations"/>
        <w:tabs>
          <w:tab w:val="right" w:leader="dot" w:pos="8296"/>
        </w:tabs>
        <w:spacing w:line="360" w:lineRule="auto"/>
        <w:rPr>
          <w:noProof/>
          <w:sz w:val="24"/>
          <w:szCs w:val="24"/>
        </w:rPr>
      </w:pPr>
      <w:r w:rsidRPr="00AD5298">
        <w:rPr>
          <w:rFonts w:ascii="Century" w:hAnsi="Century" w:cs="Times New Roman"/>
          <w:b/>
          <w:bCs/>
          <w:sz w:val="24"/>
          <w:szCs w:val="24"/>
        </w:rPr>
        <w:fldChar w:fldCharType="begin"/>
      </w:r>
      <w:r w:rsidRPr="00AD5298">
        <w:rPr>
          <w:rFonts w:ascii="Century" w:hAnsi="Century" w:cs="Times New Roman"/>
          <w:b/>
          <w:bCs/>
          <w:sz w:val="24"/>
          <w:szCs w:val="24"/>
        </w:rPr>
        <w:instrText xml:space="preserve"> TOC \h \z \c "Figure" </w:instrText>
      </w:r>
      <w:r w:rsidRPr="00AD5298">
        <w:rPr>
          <w:rFonts w:ascii="Century" w:hAnsi="Century" w:cs="Times New Roman"/>
          <w:b/>
          <w:bCs/>
          <w:sz w:val="24"/>
          <w:szCs w:val="24"/>
        </w:rPr>
        <w:fldChar w:fldCharType="separate"/>
      </w:r>
      <w:hyperlink w:anchor="_Toc141035088" w:history="1">
        <w:r w:rsidRPr="00AD5298">
          <w:rPr>
            <w:rStyle w:val="Lienhypertexte"/>
            <w:rFonts w:ascii="Century" w:hAnsi="Century"/>
            <w:noProof/>
            <w:sz w:val="24"/>
            <w:szCs w:val="24"/>
          </w:rPr>
          <w:t>Figure 1- Diagramme de cas d'utilisation du Chef Projet</w:t>
        </w:r>
        <w:r w:rsidRPr="00AD5298">
          <w:rPr>
            <w:noProof/>
            <w:webHidden/>
            <w:sz w:val="24"/>
            <w:szCs w:val="24"/>
          </w:rPr>
          <w:tab/>
        </w:r>
        <w:r w:rsidRPr="00AD5298">
          <w:rPr>
            <w:noProof/>
            <w:webHidden/>
            <w:sz w:val="24"/>
            <w:szCs w:val="24"/>
          </w:rPr>
          <w:fldChar w:fldCharType="begin"/>
        </w:r>
        <w:r w:rsidRPr="00AD5298">
          <w:rPr>
            <w:noProof/>
            <w:webHidden/>
            <w:sz w:val="24"/>
            <w:szCs w:val="24"/>
          </w:rPr>
          <w:instrText xml:space="preserve"> PAGEREF _Toc141035088 \h </w:instrText>
        </w:r>
        <w:r w:rsidRPr="00AD5298">
          <w:rPr>
            <w:noProof/>
            <w:webHidden/>
            <w:sz w:val="24"/>
            <w:szCs w:val="24"/>
          </w:rPr>
        </w:r>
        <w:r w:rsidRPr="00AD5298">
          <w:rPr>
            <w:noProof/>
            <w:webHidden/>
            <w:sz w:val="24"/>
            <w:szCs w:val="24"/>
          </w:rPr>
          <w:fldChar w:fldCharType="separate"/>
        </w:r>
        <w:r w:rsidR="00796D56">
          <w:rPr>
            <w:noProof/>
            <w:webHidden/>
            <w:sz w:val="24"/>
            <w:szCs w:val="24"/>
          </w:rPr>
          <w:t>III</w:t>
        </w:r>
        <w:r w:rsidRPr="00AD5298">
          <w:rPr>
            <w:noProof/>
            <w:webHidden/>
            <w:sz w:val="24"/>
            <w:szCs w:val="24"/>
          </w:rPr>
          <w:fldChar w:fldCharType="end"/>
        </w:r>
      </w:hyperlink>
    </w:p>
    <w:p w14:paraId="1DB5E74A" w14:textId="665728D2" w:rsidR="00B217F4" w:rsidRPr="00AD5298" w:rsidRDefault="001B6341" w:rsidP="00B217F4">
      <w:pPr>
        <w:pStyle w:val="Tabledesillustrations"/>
        <w:tabs>
          <w:tab w:val="right" w:leader="dot" w:pos="8296"/>
        </w:tabs>
        <w:spacing w:line="360" w:lineRule="auto"/>
        <w:rPr>
          <w:noProof/>
          <w:sz w:val="24"/>
          <w:szCs w:val="24"/>
        </w:rPr>
      </w:pPr>
      <w:hyperlink w:anchor="_Toc141035089" w:history="1">
        <w:r w:rsidR="00B217F4" w:rsidRPr="00AD5298">
          <w:rPr>
            <w:rStyle w:val="Lienhypertexte"/>
            <w:rFonts w:ascii="Century" w:hAnsi="Century"/>
            <w:noProof/>
            <w:sz w:val="24"/>
            <w:szCs w:val="24"/>
          </w:rPr>
          <w:t>Figure 2- Diagramme de cas d'utilisation du développeur</w:t>
        </w:r>
        <w:r w:rsidR="00B217F4" w:rsidRPr="00AD5298">
          <w:rPr>
            <w:noProof/>
            <w:webHidden/>
            <w:sz w:val="24"/>
            <w:szCs w:val="24"/>
          </w:rPr>
          <w:tab/>
        </w:r>
        <w:r w:rsidR="00B217F4" w:rsidRPr="00AD5298">
          <w:rPr>
            <w:noProof/>
            <w:webHidden/>
            <w:sz w:val="24"/>
            <w:szCs w:val="24"/>
          </w:rPr>
          <w:fldChar w:fldCharType="begin"/>
        </w:r>
        <w:r w:rsidR="00B217F4" w:rsidRPr="00AD5298">
          <w:rPr>
            <w:noProof/>
            <w:webHidden/>
            <w:sz w:val="24"/>
            <w:szCs w:val="24"/>
          </w:rPr>
          <w:instrText xml:space="preserve"> PAGEREF _Toc141035089 \h </w:instrText>
        </w:r>
        <w:r w:rsidR="00B217F4" w:rsidRPr="00AD5298">
          <w:rPr>
            <w:noProof/>
            <w:webHidden/>
            <w:sz w:val="24"/>
            <w:szCs w:val="24"/>
          </w:rPr>
        </w:r>
        <w:r w:rsidR="00B217F4" w:rsidRPr="00AD5298">
          <w:rPr>
            <w:noProof/>
            <w:webHidden/>
            <w:sz w:val="24"/>
            <w:szCs w:val="24"/>
          </w:rPr>
          <w:fldChar w:fldCharType="separate"/>
        </w:r>
        <w:r w:rsidR="00796D56">
          <w:rPr>
            <w:noProof/>
            <w:webHidden/>
            <w:sz w:val="24"/>
            <w:szCs w:val="24"/>
          </w:rPr>
          <w:t>IV</w:t>
        </w:r>
        <w:r w:rsidR="00B217F4" w:rsidRPr="00AD5298">
          <w:rPr>
            <w:noProof/>
            <w:webHidden/>
            <w:sz w:val="24"/>
            <w:szCs w:val="24"/>
          </w:rPr>
          <w:fldChar w:fldCharType="end"/>
        </w:r>
      </w:hyperlink>
    </w:p>
    <w:p w14:paraId="6676C9BD" w14:textId="1B284053" w:rsidR="00B217F4" w:rsidRPr="00AD5298" w:rsidRDefault="001B6341" w:rsidP="00B217F4">
      <w:pPr>
        <w:pStyle w:val="Tabledesillustrations"/>
        <w:tabs>
          <w:tab w:val="right" w:leader="dot" w:pos="8296"/>
        </w:tabs>
        <w:spacing w:line="360" w:lineRule="auto"/>
        <w:rPr>
          <w:noProof/>
          <w:sz w:val="24"/>
          <w:szCs w:val="24"/>
        </w:rPr>
      </w:pPr>
      <w:hyperlink w:anchor="_Toc141035090" w:history="1">
        <w:r w:rsidR="00B217F4" w:rsidRPr="00AD5298">
          <w:rPr>
            <w:rStyle w:val="Lienhypertexte"/>
            <w:rFonts w:ascii="Century" w:hAnsi="Century"/>
            <w:noProof/>
            <w:sz w:val="24"/>
            <w:szCs w:val="24"/>
          </w:rPr>
          <w:t>Figure 3- Diagramme de cas d'utilisation du client</w:t>
        </w:r>
        <w:r w:rsidR="00B217F4" w:rsidRPr="00AD5298">
          <w:rPr>
            <w:noProof/>
            <w:webHidden/>
            <w:sz w:val="24"/>
            <w:szCs w:val="24"/>
          </w:rPr>
          <w:tab/>
        </w:r>
        <w:r w:rsidR="00B217F4" w:rsidRPr="00AD5298">
          <w:rPr>
            <w:noProof/>
            <w:webHidden/>
            <w:sz w:val="24"/>
            <w:szCs w:val="24"/>
          </w:rPr>
          <w:fldChar w:fldCharType="begin"/>
        </w:r>
        <w:r w:rsidR="00B217F4" w:rsidRPr="00AD5298">
          <w:rPr>
            <w:noProof/>
            <w:webHidden/>
            <w:sz w:val="24"/>
            <w:szCs w:val="24"/>
          </w:rPr>
          <w:instrText xml:space="preserve"> PAGEREF _Toc141035090 \h </w:instrText>
        </w:r>
        <w:r w:rsidR="00B217F4" w:rsidRPr="00AD5298">
          <w:rPr>
            <w:noProof/>
            <w:webHidden/>
            <w:sz w:val="24"/>
            <w:szCs w:val="24"/>
          </w:rPr>
        </w:r>
        <w:r w:rsidR="00B217F4" w:rsidRPr="00AD5298">
          <w:rPr>
            <w:noProof/>
            <w:webHidden/>
            <w:sz w:val="24"/>
            <w:szCs w:val="24"/>
          </w:rPr>
          <w:fldChar w:fldCharType="separate"/>
        </w:r>
        <w:r w:rsidR="00796D56">
          <w:rPr>
            <w:noProof/>
            <w:webHidden/>
            <w:sz w:val="24"/>
            <w:szCs w:val="24"/>
          </w:rPr>
          <w:t>V</w:t>
        </w:r>
        <w:r w:rsidR="00B217F4" w:rsidRPr="00AD5298">
          <w:rPr>
            <w:noProof/>
            <w:webHidden/>
            <w:sz w:val="24"/>
            <w:szCs w:val="24"/>
          </w:rPr>
          <w:fldChar w:fldCharType="end"/>
        </w:r>
      </w:hyperlink>
    </w:p>
    <w:p w14:paraId="762638EA" w14:textId="79D6F7B3" w:rsidR="00B217F4" w:rsidRPr="00AD5298" w:rsidRDefault="001B6341" w:rsidP="00B217F4">
      <w:pPr>
        <w:pStyle w:val="Tabledesillustrations"/>
        <w:tabs>
          <w:tab w:val="right" w:leader="dot" w:pos="8296"/>
        </w:tabs>
        <w:spacing w:line="360" w:lineRule="auto"/>
        <w:rPr>
          <w:noProof/>
          <w:sz w:val="24"/>
          <w:szCs w:val="24"/>
        </w:rPr>
      </w:pPr>
      <w:hyperlink w:anchor="_Toc141035091" w:history="1">
        <w:r w:rsidR="00B217F4" w:rsidRPr="00AD5298">
          <w:rPr>
            <w:rStyle w:val="Lienhypertexte"/>
            <w:rFonts w:ascii="Century" w:hAnsi="Century"/>
            <w:noProof/>
            <w:sz w:val="24"/>
            <w:szCs w:val="24"/>
          </w:rPr>
          <w:t>Figure 4- Diagramme de cas d'utilisation général</w:t>
        </w:r>
        <w:r w:rsidR="00B217F4" w:rsidRPr="00AD5298">
          <w:rPr>
            <w:noProof/>
            <w:webHidden/>
            <w:sz w:val="24"/>
            <w:szCs w:val="24"/>
          </w:rPr>
          <w:tab/>
        </w:r>
        <w:r w:rsidR="00B217F4" w:rsidRPr="00AD5298">
          <w:rPr>
            <w:noProof/>
            <w:webHidden/>
            <w:sz w:val="24"/>
            <w:szCs w:val="24"/>
          </w:rPr>
          <w:fldChar w:fldCharType="begin"/>
        </w:r>
        <w:r w:rsidR="00B217F4" w:rsidRPr="00AD5298">
          <w:rPr>
            <w:noProof/>
            <w:webHidden/>
            <w:sz w:val="24"/>
            <w:szCs w:val="24"/>
          </w:rPr>
          <w:instrText xml:space="preserve"> PAGEREF _Toc141035091 \h </w:instrText>
        </w:r>
        <w:r w:rsidR="00B217F4" w:rsidRPr="00AD5298">
          <w:rPr>
            <w:noProof/>
            <w:webHidden/>
            <w:sz w:val="24"/>
            <w:szCs w:val="24"/>
          </w:rPr>
        </w:r>
        <w:r w:rsidR="00B217F4" w:rsidRPr="00AD5298">
          <w:rPr>
            <w:noProof/>
            <w:webHidden/>
            <w:sz w:val="24"/>
            <w:szCs w:val="24"/>
          </w:rPr>
          <w:fldChar w:fldCharType="separate"/>
        </w:r>
        <w:r w:rsidR="00796D56">
          <w:rPr>
            <w:noProof/>
            <w:webHidden/>
            <w:sz w:val="24"/>
            <w:szCs w:val="24"/>
          </w:rPr>
          <w:t>VI</w:t>
        </w:r>
        <w:r w:rsidR="00B217F4" w:rsidRPr="00AD5298">
          <w:rPr>
            <w:noProof/>
            <w:webHidden/>
            <w:sz w:val="24"/>
            <w:szCs w:val="24"/>
          </w:rPr>
          <w:fldChar w:fldCharType="end"/>
        </w:r>
      </w:hyperlink>
    </w:p>
    <w:p w14:paraId="76B99D7E" w14:textId="3362605F" w:rsidR="00B217F4" w:rsidRPr="004E36EB" w:rsidRDefault="00B217F4" w:rsidP="00B217F4">
      <w:pPr>
        <w:spacing w:line="360" w:lineRule="auto"/>
        <w:jc w:val="both"/>
        <w:rPr>
          <w:rFonts w:ascii="Century" w:hAnsi="Century" w:cs="Times New Roman"/>
          <w:b/>
          <w:bCs/>
          <w:sz w:val="32"/>
          <w:szCs w:val="32"/>
        </w:rPr>
      </w:pPr>
      <w:r w:rsidRPr="00AD5298">
        <w:rPr>
          <w:rFonts w:ascii="Century" w:hAnsi="Century" w:cs="Times New Roman"/>
          <w:b/>
          <w:bCs/>
          <w:sz w:val="24"/>
          <w:szCs w:val="24"/>
        </w:rPr>
        <w:fldChar w:fldCharType="end"/>
      </w:r>
    </w:p>
    <w:p w14:paraId="1742F26E" w14:textId="77777777" w:rsidR="006C0341" w:rsidRPr="00536BA4" w:rsidRDefault="006C0341" w:rsidP="00882821">
      <w:pPr>
        <w:spacing w:line="360" w:lineRule="auto"/>
        <w:jc w:val="both"/>
        <w:rPr>
          <w:rFonts w:ascii="Century" w:hAnsi="Century" w:cs="Times New Roman"/>
          <w:b/>
          <w:bCs/>
          <w:sz w:val="40"/>
          <w:szCs w:val="40"/>
        </w:rPr>
      </w:pPr>
    </w:p>
    <w:p w14:paraId="1742F26F" w14:textId="77777777" w:rsidR="006C0341" w:rsidRPr="00536BA4" w:rsidRDefault="006C0341" w:rsidP="00882821">
      <w:pPr>
        <w:spacing w:line="360" w:lineRule="auto"/>
        <w:jc w:val="both"/>
        <w:rPr>
          <w:rFonts w:ascii="Century" w:hAnsi="Century" w:cs="Times New Roman"/>
          <w:b/>
          <w:bCs/>
          <w:sz w:val="40"/>
          <w:szCs w:val="40"/>
        </w:rPr>
      </w:pPr>
    </w:p>
    <w:p w14:paraId="1742F270" w14:textId="77777777" w:rsidR="006C0341" w:rsidRPr="00536BA4" w:rsidRDefault="006C0341" w:rsidP="00882821">
      <w:pPr>
        <w:spacing w:line="360" w:lineRule="auto"/>
        <w:jc w:val="both"/>
        <w:rPr>
          <w:rFonts w:ascii="Century" w:hAnsi="Century" w:cs="Times New Roman"/>
          <w:b/>
          <w:bCs/>
          <w:sz w:val="40"/>
          <w:szCs w:val="40"/>
        </w:rPr>
      </w:pPr>
    </w:p>
    <w:p w14:paraId="1742F271" w14:textId="77777777" w:rsidR="006C0341" w:rsidRPr="00536BA4" w:rsidRDefault="006C0341" w:rsidP="00882821">
      <w:pPr>
        <w:spacing w:line="360" w:lineRule="auto"/>
        <w:jc w:val="both"/>
        <w:rPr>
          <w:rFonts w:ascii="Century" w:hAnsi="Century" w:cs="Times New Roman"/>
          <w:b/>
          <w:bCs/>
          <w:sz w:val="40"/>
          <w:szCs w:val="40"/>
        </w:rPr>
      </w:pPr>
    </w:p>
    <w:p w14:paraId="1742F272" w14:textId="77777777" w:rsidR="006C0341" w:rsidRPr="00536BA4" w:rsidRDefault="006C0341" w:rsidP="00882821">
      <w:pPr>
        <w:spacing w:line="360" w:lineRule="auto"/>
        <w:jc w:val="both"/>
        <w:rPr>
          <w:rFonts w:ascii="Century" w:hAnsi="Century" w:cs="Times New Roman"/>
          <w:b/>
          <w:bCs/>
          <w:sz w:val="40"/>
          <w:szCs w:val="40"/>
        </w:rPr>
      </w:pPr>
    </w:p>
    <w:p w14:paraId="1742F273" w14:textId="77777777" w:rsidR="006C0341" w:rsidRPr="00536BA4" w:rsidRDefault="006C0341" w:rsidP="00882821">
      <w:pPr>
        <w:spacing w:line="360" w:lineRule="auto"/>
        <w:jc w:val="both"/>
        <w:rPr>
          <w:rFonts w:ascii="Century" w:hAnsi="Century" w:cs="Times New Roman"/>
          <w:b/>
          <w:bCs/>
          <w:sz w:val="40"/>
          <w:szCs w:val="40"/>
        </w:rPr>
      </w:pPr>
    </w:p>
    <w:p w14:paraId="1742F274" w14:textId="77777777" w:rsidR="006C0341" w:rsidRPr="00536BA4" w:rsidRDefault="006C0341" w:rsidP="00882821">
      <w:pPr>
        <w:spacing w:line="360" w:lineRule="auto"/>
        <w:jc w:val="both"/>
        <w:rPr>
          <w:rFonts w:ascii="Century" w:hAnsi="Century" w:cs="Times New Roman"/>
          <w:b/>
          <w:bCs/>
          <w:sz w:val="40"/>
          <w:szCs w:val="40"/>
        </w:rPr>
      </w:pPr>
    </w:p>
    <w:p w14:paraId="1742F275" w14:textId="77777777" w:rsidR="006C0341" w:rsidRPr="00536BA4" w:rsidRDefault="006C0341" w:rsidP="00882821">
      <w:pPr>
        <w:spacing w:line="360" w:lineRule="auto"/>
        <w:jc w:val="both"/>
        <w:rPr>
          <w:rFonts w:ascii="Century" w:hAnsi="Century" w:cs="Times New Roman"/>
          <w:b/>
          <w:bCs/>
          <w:sz w:val="40"/>
          <w:szCs w:val="40"/>
        </w:rPr>
      </w:pPr>
    </w:p>
    <w:p w14:paraId="1742F276" w14:textId="77777777" w:rsidR="006C0341" w:rsidRPr="00536BA4" w:rsidRDefault="006C0341" w:rsidP="00882821">
      <w:pPr>
        <w:spacing w:line="360" w:lineRule="auto"/>
        <w:jc w:val="both"/>
        <w:rPr>
          <w:rFonts w:ascii="Century" w:hAnsi="Century" w:cs="Times New Roman"/>
          <w:b/>
          <w:bCs/>
          <w:sz w:val="40"/>
          <w:szCs w:val="40"/>
        </w:rPr>
      </w:pPr>
    </w:p>
    <w:p w14:paraId="1742F277" w14:textId="77777777" w:rsidR="006C0341" w:rsidRPr="00536BA4" w:rsidRDefault="006C0341" w:rsidP="00882821">
      <w:pPr>
        <w:spacing w:line="360" w:lineRule="auto"/>
        <w:jc w:val="both"/>
        <w:rPr>
          <w:rFonts w:ascii="Century" w:hAnsi="Century" w:cs="Times New Roman"/>
          <w:b/>
          <w:bCs/>
          <w:sz w:val="40"/>
          <w:szCs w:val="40"/>
        </w:rPr>
      </w:pPr>
    </w:p>
    <w:p w14:paraId="1742F278" w14:textId="77777777" w:rsidR="006C0341" w:rsidRPr="00536BA4" w:rsidRDefault="006C0341" w:rsidP="00882821">
      <w:pPr>
        <w:spacing w:line="360" w:lineRule="auto"/>
        <w:jc w:val="both"/>
        <w:rPr>
          <w:rFonts w:ascii="Century" w:hAnsi="Century" w:cs="Times New Roman"/>
          <w:b/>
          <w:bCs/>
          <w:sz w:val="40"/>
          <w:szCs w:val="40"/>
        </w:rPr>
      </w:pPr>
    </w:p>
    <w:p w14:paraId="1742F279" w14:textId="77777777" w:rsidR="006C0341" w:rsidRPr="00536BA4" w:rsidRDefault="006C0341" w:rsidP="00882821">
      <w:pPr>
        <w:spacing w:line="360" w:lineRule="auto"/>
        <w:jc w:val="both"/>
        <w:rPr>
          <w:rFonts w:ascii="Century" w:hAnsi="Century" w:cs="Times New Roman"/>
          <w:b/>
          <w:bCs/>
          <w:sz w:val="40"/>
          <w:szCs w:val="40"/>
        </w:rPr>
      </w:pPr>
    </w:p>
    <w:p w14:paraId="1742F27A" w14:textId="77777777" w:rsidR="006C0341" w:rsidRPr="00536BA4" w:rsidRDefault="006C0341" w:rsidP="00882821">
      <w:pPr>
        <w:spacing w:line="360" w:lineRule="auto"/>
        <w:jc w:val="both"/>
        <w:rPr>
          <w:rFonts w:ascii="Century" w:hAnsi="Century" w:cs="Times New Roman"/>
          <w:b/>
          <w:bCs/>
          <w:sz w:val="40"/>
          <w:szCs w:val="40"/>
        </w:rPr>
      </w:pPr>
    </w:p>
    <w:p w14:paraId="1742F27B" w14:textId="77777777" w:rsidR="006C0341" w:rsidRPr="00536BA4" w:rsidRDefault="006C0341" w:rsidP="00882821">
      <w:pPr>
        <w:spacing w:line="360" w:lineRule="auto"/>
        <w:jc w:val="both"/>
        <w:rPr>
          <w:rFonts w:ascii="Century" w:hAnsi="Century" w:cs="Times New Roman"/>
          <w:b/>
          <w:bCs/>
          <w:sz w:val="40"/>
          <w:szCs w:val="40"/>
        </w:rPr>
      </w:pPr>
    </w:p>
    <w:p w14:paraId="4BBB2C78" w14:textId="77777777" w:rsidR="004E36EB" w:rsidRDefault="004E36EB" w:rsidP="00882821">
      <w:pPr>
        <w:spacing w:line="360" w:lineRule="auto"/>
        <w:jc w:val="both"/>
        <w:rPr>
          <w:rFonts w:ascii="Century" w:hAnsi="Century" w:cs="Times New Roman"/>
          <w:b/>
          <w:bCs/>
          <w:sz w:val="40"/>
          <w:szCs w:val="40"/>
        </w:rPr>
      </w:pPr>
    </w:p>
    <w:p w14:paraId="1742F28B" w14:textId="4323B3F2" w:rsidR="006C0341" w:rsidRPr="004E36EB" w:rsidRDefault="003304AF" w:rsidP="00882821">
      <w:pPr>
        <w:spacing w:line="360" w:lineRule="auto"/>
        <w:jc w:val="both"/>
        <w:rPr>
          <w:rFonts w:ascii="Century" w:hAnsi="Century" w:cs="Times New Roman"/>
          <w:b/>
          <w:bCs/>
          <w:sz w:val="32"/>
          <w:szCs w:val="32"/>
        </w:rPr>
      </w:pPr>
      <w:r w:rsidRPr="004E36EB">
        <w:rPr>
          <w:rFonts w:ascii="Century" w:hAnsi="Century" w:cs="Times New Roman"/>
          <w:b/>
          <w:bCs/>
          <w:sz w:val="32"/>
          <w:szCs w:val="32"/>
        </w:rPr>
        <w:t>LISTE DES TABLEAUX</w:t>
      </w:r>
    </w:p>
    <w:p w14:paraId="1742F28C" w14:textId="77777777" w:rsidR="006C0341" w:rsidRPr="00536BA4" w:rsidRDefault="006C0341" w:rsidP="00882821">
      <w:pPr>
        <w:spacing w:line="360" w:lineRule="auto"/>
        <w:jc w:val="both"/>
        <w:rPr>
          <w:rFonts w:ascii="Century" w:hAnsi="Century" w:cs="Times New Roman"/>
          <w:b/>
          <w:bCs/>
          <w:sz w:val="40"/>
          <w:szCs w:val="40"/>
        </w:rPr>
      </w:pPr>
    </w:p>
    <w:p w14:paraId="3552922F" w14:textId="06112111" w:rsidR="00AD5298" w:rsidRPr="00AD5298" w:rsidRDefault="00AD5298">
      <w:pPr>
        <w:pStyle w:val="Tabledesillustrations"/>
        <w:tabs>
          <w:tab w:val="right" w:leader="dot" w:pos="8296"/>
        </w:tabs>
        <w:rPr>
          <w:noProof/>
          <w:kern w:val="2"/>
          <w:sz w:val="24"/>
          <w:szCs w:val="24"/>
          <w:lang w:val="en-US" w:eastAsia="en-US"/>
          <w14:ligatures w14:val="standardContextual"/>
        </w:rPr>
      </w:pPr>
      <w:r>
        <w:rPr>
          <w:rFonts w:ascii="Century" w:hAnsi="Century" w:cs="Times New Roman"/>
          <w:b/>
          <w:bCs/>
          <w:sz w:val="40"/>
          <w:szCs w:val="40"/>
        </w:rPr>
        <w:fldChar w:fldCharType="begin"/>
      </w:r>
      <w:r>
        <w:rPr>
          <w:rFonts w:ascii="Century" w:hAnsi="Century" w:cs="Times New Roman"/>
          <w:b/>
          <w:bCs/>
          <w:sz w:val="40"/>
          <w:szCs w:val="40"/>
        </w:rPr>
        <w:instrText xml:space="preserve"> TOC \h \z \c "Tableau" </w:instrText>
      </w:r>
      <w:r>
        <w:rPr>
          <w:rFonts w:ascii="Century" w:hAnsi="Century" w:cs="Times New Roman"/>
          <w:b/>
          <w:bCs/>
          <w:sz w:val="40"/>
          <w:szCs w:val="40"/>
        </w:rPr>
        <w:fldChar w:fldCharType="separate"/>
      </w:r>
      <w:hyperlink w:anchor="_Toc141035318" w:history="1">
        <w:r w:rsidRPr="00AD5298">
          <w:rPr>
            <w:rStyle w:val="Lienhypertexte"/>
            <w:rFonts w:ascii="Century" w:hAnsi="Century"/>
            <w:noProof/>
            <w:sz w:val="24"/>
            <w:szCs w:val="24"/>
          </w:rPr>
          <w:t>Tableau 1- Tableau de cas d'utilisation</w:t>
        </w:r>
        <w:r w:rsidRPr="00AD5298">
          <w:rPr>
            <w:noProof/>
            <w:webHidden/>
            <w:sz w:val="24"/>
            <w:szCs w:val="24"/>
          </w:rPr>
          <w:tab/>
        </w:r>
        <w:r w:rsidRPr="00AD5298">
          <w:rPr>
            <w:noProof/>
            <w:webHidden/>
            <w:sz w:val="24"/>
            <w:szCs w:val="24"/>
          </w:rPr>
          <w:fldChar w:fldCharType="begin"/>
        </w:r>
        <w:r w:rsidRPr="00AD5298">
          <w:rPr>
            <w:noProof/>
            <w:webHidden/>
            <w:sz w:val="24"/>
            <w:szCs w:val="24"/>
          </w:rPr>
          <w:instrText xml:space="preserve"> PAGEREF _Toc141035318 \h </w:instrText>
        </w:r>
        <w:r w:rsidRPr="00AD5298">
          <w:rPr>
            <w:noProof/>
            <w:webHidden/>
            <w:sz w:val="24"/>
            <w:szCs w:val="24"/>
          </w:rPr>
        </w:r>
        <w:r w:rsidRPr="00AD5298">
          <w:rPr>
            <w:noProof/>
            <w:webHidden/>
            <w:sz w:val="24"/>
            <w:szCs w:val="24"/>
          </w:rPr>
          <w:fldChar w:fldCharType="separate"/>
        </w:r>
        <w:r w:rsidR="00796D56">
          <w:rPr>
            <w:noProof/>
            <w:webHidden/>
            <w:sz w:val="24"/>
            <w:szCs w:val="24"/>
          </w:rPr>
          <w:t>II</w:t>
        </w:r>
        <w:r w:rsidRPr="00AD5298">
          <w:rPr>
            <w:noProof/>
            <w:webHidden/>
            <w:sz w:val="24"/>
            <w:szCs w:val="24"/>
          </w:rPr>
          <w:fldChar w:fldCharType="end"/>
        </w:r>
      </w:hyperlink>
    </w:p>
    <w:p w14:paraId="1742F28D" w14:textId="3BBEF309" w:rsidR="006C0341" w:rsidRPr="00536BA4" w:rsidRDefault="00AD5298" w:rsidP="00882821">
      <w:pPr>
        <w:spacing w:line="360" w:lineRule="auto"/>
        <w:jc w:val="both"/>
        <w:rPr>
          <w:rFonts w:ascii="Century" w:hAnsi="Century" w:cs="Times New Roman"/>
          <w:b/>
          <w:bCs/>
          <w:sz w:val="40"/>
          <w:szCs w:val="40"/>
        </w:rPr>
      </w:pPr>
      <w:r>
        <w:rPr>
          <w:rFonts w:ascii="Century" w:hAnsi="Century" w:cs="Times New Roman"/>
          <w:b/>
          <w:bCs/>
          <w:sz w:val="40"/>
          <w:szCs w:val="40"/>
        </w:rPr>
        <w:fldChar w:fldCharType="end"/>
      </w:r>
    </w:p>
    <w:p w14:paraId="1742F28E" w14:textId="77777777" w:rsidR="006C0341" w:rsidRPr="00536BA4" w:rsidRDefault="006C0341" w:rsidP="00882821">
      <w:pPr>
        <w:spacing w:line="360" w:lineRule="auto"/>
        <w:jc w:val="both"/>
        <w:rPr>
          <w:rFonts w:ascii="Century" w:hAnsi="Century" w:cs="Times New Roman"/>
          <w:b/>
          <w:bCs/>
          <w:sz w:val="40"/>
          <w:szCs w:val="40"/>
        </w:rPr>
      </w:pPr>
    </w:p>
    <w:p w14:paraId="1742F28F" w14:textId="77777777" w:rsidR="006C0341" w:rsidRPr="00536BA4" w:rsidRDefault="006C0341" w:rsidP="00882821">
      <w:pPr>
        <w:spacing w:line="360" w:lineRule="auto"/>
        <w:jc w:val="both"/>
        <w:rPr>
          <w:rFonts w:ascii="Century" w:hAnsi="Century" w:cs="Times New Roman"/>
          <w:b/>
          <w:bCs/>
          <w:sz w:val="40"/>
          <w:szCs w:val="40"/>
        </w:rPr>
      </w:pPr>
    </w:p>
    <w:p w14:paraId="1742F290" w14:textId="77777777" w:rsidR="006C0341" w:rsidRPr="00536BA4" w:rsidRDefault="006C0341" w:rsidP="00882821">
      <w:pPr>
        <w:spacing w:line="360" w:lineRule="auto"/>
        <w:jc w:val="both"/>
        <w:rPr>
          <w:rFonts w:ascii="Century" w:hAnsi="Century" w:cs="Times New Roman"/>
          <w:b/>
          <w:bCs/>
          <w:sz w:val="40"/>
          <w:szCs w:val="40"/>
        </w:rPr>
      </w:pPr>
    </w:p>
    <w:p w14:paraId="1742F291" w14:textId="77777777" w:rsidR="006C0341" w:rsidRPr="00536BA4" w:rsidRDefault="006C0341" w:rsidP="00882821">
      <w:pPr>
        <w:spacing w:line="360" w:lineRule="auto"/>
        <w:jc w:val="both"/>
        <w:rPr>
          <w:rFonts w:ascii="Century" w:hAnsi="Century" w:cs="Times New Roman"/>
          <w:b/>
          <w:bCs/>
          <w:sz w:val="40"/>
          <w:szCs w:val="40"/>
        </w:rPr>
      </w:pPr>
    </w:p>
    <w:p w14:paraId="1742F292" w14:textId="77777777" w:rsidR="006C0341" w:rsidRPr="00536BA4" w:rsidRDefault="006C0341" w:rsidP="00882821">
      <w:pPr>
        <w:spacing w:line="360" w:lineRule="auto"/>
        <w:jc w:val="both"/>
        <w:rPr>
          <w:rFonts w:ascii="Century" w:hAnsi="Century" w:cs="Times New Roman"/>
          <w:b/>
          <w:bCs/>
          <w:sz w:val="40"/>
          <w:szCs w:val="40"/>
        </w:rPr>
      </w:pPr>
    </w:p>
    <w:p w14:paraId="1742F293" w14:textId="77777777" w:rsidR="006C0341" w:rsidRPr="00536BA4" w:rsidRDefault="006C0341" w:rsidP="00882821">
      <w:pPr>
        <w:spacing w:line="360" w:lineRule="auto"/>
        <w:jc w:val="both"/>
        <w:rPr>
          <w:rFonts w:ascii="Century" w:hAnsi="Century" w:cs="Times New Roman"/>
          <w:b/>
          <w:bCs/>
          <w:sz w:val="40"/>
          <w:szCs w:val="40"/>
        </w:rPr>
      </w:pPr>
    </w:p>
    <w:p w14:paraId="1742F294" w14:textId="77777777" w:rsidR="006C0341" w:rsidRPr="00536BA4" w:rsidRDefault="006C0341" w:rsidP="00882821">
      <w:pPr>
        <w:spacing w:line="360" w:lineRule="auto"/>
        <w:jc w:val="both"/>
        <w:rPr>
          <w:rFonts w:ascii="Century" w:hAnsi="Century" w:cs="Times New Roman"/>
          <w:b/>
          <w:bCs/>
          <w:sz w:val="40"/>
          <w:szCs w:val="40"/>
        </w:rPr>
      </w:pPr>
    </w:p>
    <w:p w14:paraId="1742F295" w14:textId="77777777" w:rsidR="006C0341" w:rsidRPr="00536BA4" w:rsidRDefault="006C0341" w:rsidP="00882821">
      <w:pPr>
        <w:spacing w:line="360" w:lineRule="auto"/>
        <w:jc w:val="both"/>
        <w:rPr>
          <w:rFonts w:ascii="Century" w:hAnsi="Century" w:cs="Times New Roman"/>
          <w:b/>
          <w:bCs/>
          <w:sz w:val="40"/>
          <w:szCs w:val="40"/>
        </w:rPr>
      </w:pPr>
    </w:p>
    <w:p w14:paraId="1742F296" w14:textId="77777777" w:rsidR="006C0341" w:rsidRPr="00536BA4" w:rsidRDefault="006C0341" w:rsidP="00882821">
      <w:pPr>
        <w:spacing w:line="360" w:lineRule="auto"/>
        <w:jc w:val="both"/>
        <w:rPr>
          <w:rFonts w:ascii="Century" w:hAnsi="Century" w:cs="Times New Roman"/>
          <w:b/>
          <w:bCs/>
          <w:sz w:val="40"/>
          <w:szCs w:val="40"/>
        </w:rPr>
      </w:pPr>
    </w:p>
    <w:p w14:paraId="1742F297" w14:textId="77777777" w:rsidR="006C0341" w:rsidRPr="00536BA4" w:rsidRDefault="006C0341" w:rsidP="00882821">
      <w:pPr>
        <w:spacing w:line="360" w:lineRule="auto"/>
        <w:jc w:val="both"/>
        <w:rPr>
          <w:rFonts w:ascii="Century" w:hAnsi="Century" w:cs="Times New Roman"/>
          <w:b/>
          <w:bCs/>
          <w:sz w:val="40"/>
          <w:szCs w:val="40"/>
        </w:rPr>
      </w:pPr>
    </w:p>
    <w:p w14:paraId="1742F298" w14:textId="77777777" w:rsidR="006C0341" w:rsidRPr="00536BA4" w:rsidRDefault="006C0341" w:rsidP="00882821">
      <w:pPr>
        <w:spacing w:line="360" w:lineRule="auto"/>
        <w:jc w:val="both"/>
        <w:rPr>
          <w:rFonts w:ascii="Century" w:hAnsi="Century" w:cs="Times New Roman"/>
          <w:b/>
          <w:bCs/>
          <w:sz w:val="40"/>
          <w:szCs w:val="40"/>
        </w:rPr>
      </w:pPr>
    </w:p>
    <w:p w14:paraId="1742F299" w14:textId="77777777" w:rsidR="006C0341" w:rsidRPr="00536BA4" w:rsidRDefault="006C0341" w:rsidP="00882821">
      <w:pPr>
        <w:spacing w:line="360" w:lineRule="auto"/>
        <w:jc w:val="both"/>
        <w:rPr>
          <w:rFonts w:ascii="Century" w:hAnsi="Century" w:cs="Times New Roman"/>
          <w:b/>
          <w:bCs/>
          <w:sz w:val="40"/>
          <w:szCs w:val="40"/>
        </w:rPr>
      </w:pPr>
    </w:p>
    <w:p w14:paraId="1742F29A" w14:textId="77777777" w:rsidR="006C0341" w:rsidRPr="00536BA4" w:rsidRDefault="006C0341" w:rsidP="00882821">
      <w:pPr>
        <w:spacing w:line="360" w:lineRule="auto"/>
        <w:jc w:val="both"/>
        <w:rPr>
          <w:rFonts w:ascii="Century" w:hAnsi="Century" w:cs="Times New Roman"/>
          <w:b/>
          <w:bCs/>
          <w:sz w:val="40"/>
          <w:szCs w:val="40"/>
        </w:rPr>
      </w:pPr>
    </w:p>
    <w:p w14:paraId="1742F29B" w14:textId="77777777" w:rsidR="006C0341" w:rsidRPr="00536BA4" w:rsidRDefault="006C0341" w:rsidP="00882821">
      <w:pPr>
        <w:spacing w:line="360" w:lineRule="auto"/>
        <w:jc w:val="both"/>
        <w:rPr>
          <w:rFonts w:ascii="Century" w:hAnsi="Century" w:cs="Times New Roman"/>
          <w:b/>
          <w:bCs/>
          <w:sz w:val="40"/>
          <w:szCs w:val="40"/>
        </w:rPr>
      </w:pPr>
    </w:p>
    <w:p w14:paraId="1742F29C" w14:textId="77777777" w:rsidR="006C0341" w:rsidRPr="00536BA4" w:rsidRDefault="006C0341" w:rsidP="00882821">
      <w:pPr>
        <w:spacing w:line="360" w:lineRule="auto"/>
        <w:jc w:val="both"/>
        <w:rPr>
          <w:rFonts w:ascii="Century" w:hAnsi="Century" w:cs="Times New Roman"/>
          <w:b/>
          <w:bCs/>
          <w:sz w:val="40"/>
          <w:szCs w:val="40"/>
        </w:rPr>
      </w:pPr>
    </w:p>
    <w:p w14:paraId="1742F29E" w14:textId="77777777" w:rsidR="006C0341" w:rsidRPr="00536BA4" w:rsidRDefault="006C0341" w:rsidP="00882821">
      <w:pPr>
        <w:spacing w:line="360" w:lineRule="auto"/>
        <w:jc w:val="both"/>
        <w:rPr>
          <w:rFonts w:ascii="Century" w:hAnsi="Century" w:cs="Times New Roman"/>
          <w:b/>
          <w:bCs/>
          <w:sz w:val="40"/>
          <w:szCs w:val="40"/>
        </w:rPr>
        <w:sectPr w:rsidR="006C0341" w:rsidRPr="00536BA4" w:rsidSect="006A6D8A">
          <w:headerReference w:type="default" r:id="rId15"/>
          <w:footerReference w:type="default" r:id="rId16"/>
          <w:type w:val="continuous"/>
          <w:pgSz w:w="11906" w:h="16838"/>
          <w:pgMar w:top="1440" w:right="1800" w:bottom="1440" w:left="1800" w:header="720" w:footer="720" w:gutter="0"/>
          <w:pgNumType w:fmt="lowerRoman" w:start="1"/>
          <w:cols w:space="720"/>
          <w:docGrid w:linePitch="360"/>
        </w:sectPr>
      </w:pPr>
    </w:p>
    <w:p w14:paraId="780A10DC" w14:textId="77777777" w:rsidR="004E36EB" w:rsidRDefault="00A55BA9" w:rsidP="00153D6C">
      <w:pPr>
        <w:pStyle w:val="Titre1"/>
        <w:spacing w:line="240" w:lineRule="auto"/>
        <w:rPr>
          <w:rFonts w:ascii="Century" w:hAnsi="Century" w:cs="Times New Roman"/>
          <w:sz w:val="32"/>
          <w:szCs w:val="32"/>
        </w:rPr>
      </w:pPr>
      <w:bookmarkStart w:id="23" w:name="_Toc30783"/>
      <w:bookmarkStart w:id="24" w:name="_Toc19107"/>
      <w:bookmarkStart w:id="25" w:name="_Toc6714"/>
      <w:bookmarkStart w:id="26" w:name="_Toc15358"/>
      <w:bookmarkStart w:id="27" w:name="_Toc17838"/>
      <w:bookmarkStart w:id="28" w:name="_Toc141052701"/>
      <w:r w:rsidRPr="004E36EB">
        <w:rPr>
          <w:rFonts w:ascii="Century" w:hAnsi="Century" w:cs="Times New Roman"/>
          <w:sz w:val="32"/>
          <w:szCs w:val="32"/>
        </w:rPr>
        <w:t>Introduction</w:t>
      </w:r>
      <w:bookmarkEnd w:id="23"/>
      <w:bookmarkEnd w:id="24"/>
      <w:bookmarkEnd w:id="25"/>
      <w:bookmarkEnd w:id="26"/>
      <w:bookmarkEnd w:id="27"/>
      <w:bookmarkEnd w:id="28"/>
    </w:p>
    <w:p w14:paraId="1742F2A3" w14:textId="041D6DCD" w:rsidR="006C0341" w:rsidRDefault="00A55BA9" w:rsidP="004E36EB">
      <w:pPr>
        <w:spacing w:line="360" w:lineRule="auto"/>
        <w:jc w:val="both"/>
        <w:rPr>
          <w:rFonts w:ascii="Century" w:hAnsi="Century" w:cs="Times New Roman"/>
          <w:sz w:val="24"/>
          <w:szCs w:val="24"/>
        </w:rPr>
      </w:pPr>
      <w:r w:rsidRPr="004E36EB">
        <w:rPr>
          <w:rFonts w:ascii="Century" w:hAnsi="Century" w:cs="Times New Roman"/>
          <w:sz w:val="24"/>
          <w:szCs w:val="24"/>
        </w:rPr>
        <w:t>L'informatique occupe désormais une place centrale dans notre société moderne, apportant une multitude d'innovations technologiques qui transforment fondamentalement la manière dont les entreprises et les organisations fonctionnent. Dans cet univers numérique en constante évolution, la gestion des projets informatiques joue un rôle crucial pour assurer le succès des initiatives technologiques. En effet, elle permet de coordonner et de suivre toutes les activités liées à la réalisation d'un projet informatique, depuis sa conception initiale jusqu'à sa livraison finale.</w:t>
      </w:r>
    </w:p>
    <w:p w14:paraId="4CBB0C95" w14:textId="64866D69" w:rsidR="004E58A6" w:rsidRPr="004E58A6" w:rsidRDefault="004E58A6" w:rsidP="004E58A6">
      <w:pPr>
        <w:spacing w:line="360" w:lineRule="auto"/>
        <w:jc w:val="both"/>
        <w:rPr>
          <w:rFonts w:ascii="Century" w:hAnsi="Century" w:cs="Times New Roman"/>
          <w:sz w:val="24"/>
          <w:szCs w:val="24"/>
        </w:rPr>
      </w:pPr>
      <w:r w:rsidRPr="004E58A6">
        <w:rPr>
          <w:rFonts w:ascii="Century" w:hAnsi="Century" w:cs="Times New Roman"/>
          <w:sz w:val="24"/>
          <w:szCs w:val="24"/>
        </w:rPr>
        <w:t xml:space="preserve">Les risques liés à la réalisation des projets informatiques incluent les dépassements budgétaires, les retards, les erreurs de conception et les problèmes de sécurité. La numérisation des procédés de réalisation de projets permet d'améliorer la collaboration, de suivre efficacement les progrès, de réduire les erreurs et d'accéder à des données en temps réel, améliorant ainsi la réussite globale des projets. A cet effet nous avons effectué un stage du </w:t>
      </w:r>
      <w:commentRangeStart w:id="29"/>
      <w:r>
        <w:rPr>
          <w:rFonts w:ascii="Century" w:hAnsi="Century" w:cs="Times New Roman"/>
          <w:sz w:val="24"/>
          <w:szCs w:val="24"/>
        </w:rPr>
        <w:t>1</w:t>
      </w:r>
      <w:r w:rsidRPr="004E58A6">
        <w:rPr>
          <w:rFonts w:ascii="Century" w:hAnsi="Century" w:cs="Times New Roman"/>
          <w:sz w:val="24"/>
          <w:szCs w:val="24"/>
        </w:rPr>
        <w:t xml:space="preserve">7 Juin au </w:t>
      </w:r>
      <w:r>
        <w:rPr>
          <w:rFonts w:ascii="Century" w:hAnsi="Century" w:cs="Times New Roman"/>
          <w:sz w:val="24"/>
          <w:szCs w:val="24"/>
        </w:rPr>
        <w:t xml:space="preserve">17 </w:t>
      </w:r>
      <w:r w:rsidRPr="004E58A6">
        <w:rPr>
          <w:rFonts w:ascii="Century" w:hAnsi="Century" w:cs="Times New Roman"/>
          <w:sz w:val="24"/>
          <w:szCs w:val="24"/>
        </w:rPr>
        <w:t xml:space="preserve">Août 2022 </w:t>
      </w:r>
      <w:commentRangeEnd w:id="29"/>
      <w:r w:rsidR="00BC729F">
        <w:rPr>
          <w:rStyle w:val="Marquedecommentaire"/>
        </w:rPr>
        <w:commentReference w:id="29"/>
      </w:r>
      <w:r w:rsidRPr="004E58A6">
        <w:rPr>
          <w:rFonts w:ascii="Century" w:hAnsi="Century" w:cs="Times New Roman"/>
          <w:sz w:val="24"/>
          <w:szCs w:val="24"/>
        </w:rPr>
        <w:t xml:space="preserve">à </w:t>
      </w:r>
      <w:r>
        <w:rPr>
          <w:rFonts w:ascii="Century" w:hAnsi="Century" w:cs="Times New Roman"/>
          <w:sz w:val="24"/>
          <w:szCs w:val="24"/>
        </w:rPr>
        <w:t>EdPage</w:t>
      </w:r>
      <w:r w:rsidRPr="004E58A6">
        <w:rPr>
          <w:rFonts w:ascii="Century" w:hAnsi="Century" w:cs="Times New Roman"/>
          <w:sz w:val="24"/>
          <w:szCs w:val="24"/>
        </w:rPr>
        <w:t xml:space="preserve">. </w:t>
      </w:r>
      <w:commentRangeStart w:id="30"/>
      <w:r w:rsidRPr="004E58A6">
        <w:rPr>
          <w:rFonts w:ascii="Century" w:hAnsi="Century" w:cs="Times New Roman"/>
          <w:sz w:val="24"/>
          <w:szCs w:val="24"/>
        </w:rPr>
        <w:t>Notre mission consistait à concevoir et développer une plateforme web, d’où le thème de</w:t>
      </w:r>
      <w:r>
        <w:rPr>
          <w:rFonts w:ascii="Century" w:hAnsi="Century" w:cs="Times New Roman"/>
          <w:sz w:val="24"/>
          <w:szCs w:val="24"/>
        </w:rPr>
        <w:t xml:space="preserve"> </w:t>
      </w:r>
      <w:r w:rsidRPr="004E58A6">
        <w:rPr>
          <w:rFonts w:ascii="Century" w:hAnsi="Century" w:cs="Times New Roman"/>
          <w:sz w:val="24"/>
          <w:szCs w:val="24"/>
        </w:rPr>
        <w:t xml:space="preserve">notre stage </w:t>
      </w:r>
      <w:commentRangeEnd w:id="30"/>
      <w:r w:rsidR="00BC729F">
        <w:rPr>
          <w:rStyle w:val="Marquedecommentaire"/>
        </w:rPr>
        <w:commentReference w:id="30"/>
      </w:r>
      <w:r w:rsidRPr="004E58A6">
        <w:rPr>
          <w:rFonts w:ascii="Century" w:hAnsi="Century" w:cs="Times New Roman"/>
          <w:sz w:val="24"/>
          <w:szCs w:val="24"/>
        </w:rPr>
        <w:t>:</w:t>
      </w:r>
      <w:r w:rsidR="00EB0B55" w:rsidRPr="004E58A6">
        <w:rPr>
          <w:rFonts w:ascii="Century" w:hAnsi="Century" w:cs="Times New Roman"/>
          <w:sz w:val="24"/>
          <w:szCs w:val="24"/>
        </w:rPr>
        <w:t xml:space="preserve"> </w:t>
      </w:r>
      <w:r w:rsidR="00EB0B55">
        <w:rPr>
          <w:rFonts w:ascii="Century" w:hAnsi="Century"/>
          <w:color w:val="000000"/>
        </w:rPr>
        <w:t>«</w:t>
      </w:r>
      <w:r w:rsidR="00EB0B55">
        <w:rPr>
          <w:rFonts w:ascii="Century" w:hAnsi="Century" w:cs="Times New Roman"/>
          <w:b/>
          <w:bCs/>
          <w:sz w:val="24"/>
          <w:szCs w:val="24"/>
        </w:rPr>
        <w:t xml:space="preserve"> MISE EN PLACE D’UNE </w:t>
      </w:r>
      <w:r w:rsidRPr="00536BA4">
        <w:rPr>
          <w:rFonts w:ascii="Century" w:hAnsi="Century" w:cs="Times New Roman"/>
          <w:b/>
          <w:bCs/>
          <w:sz w:val="24"/>
          <w:szCs w:val="24"/>
        </w:rPr>
        <w:t>PLATEFORME DE SUIVI DE PROJET</w:t>
      </w:r>
      <w:r>
        <w:rPr>
          <w:rFonts w:ascii="Century" w:hAnsi="Century" w:cs="Times New Roman"/>
          <w:b/>
          <w:bCs/>
          <w:sz w:val="24"/>
          <w:szCs w:val="24"/>
        </w:rPr>
        <w:t xml:space="preserve"> INFORMATIQUE</w:t>
      </w:r>
      <w:r w:rsidRPr="004E58A6">
        <w:rPr>
          <w:rFonts w:ascii="Century" w:hAnsi="Century" w:cs="Times New Roman"/>
          <w:sz w:val="24"/>
          <w:szCs w:val="24"/>
        </w:rPr>
        <w:t xml:space="preserve"> »</w:t>
      </w:r>
      <w:ins w:id="31" w:author="Compte Microsoft" w:date="2023-07-25T18:03:00Z">
        <w:r w:rsidR="00BC729F">
          <w:rPr>
            <w:rFonts w:ascii="Century" w:hAnsi="Century" w:cs="Times New Roman"/>
            <w:sz w:val="24"/>
            <w:szCs w:val="24"/>
          </w:rPr>
          <w:t>. Elle consiste à …..</w:t>
        </w:r>
      </w:ins>
    </w:p>
    <w:p w14:paraId="3AE311BD" w14:textId="227CEAE2" w:rsidR="00CC1F91" w:rsidRDefault="00CC1F91" w:rsidP="00882821">
      <w:pPr>
        <w:spacing w:line="360" w:lineRule="auto"/>
        <w:jc w:val="both"/>
        <w:rPr>
          <w:ins w:id="32" w:author="Compte Microsoft" w:date="2023-07-25T18:08:00Z"/>
          <w:rFonts w:ascii="Century" w:hAnsi="Century" w:cs="Times New Roman"/>
          <w:sz w:val="24"/>
          <w:szCs w:val="24"/>
        </w:rPr>
      </w:pPr>
      <w:ins w:id="33" w:author="Compte Microsoft" w:date="2023-07-25T18:09:00Z">
        <w:r>
          <w:rPr>
            <w:rFonts w:ascii="Century" w:hAnsi="Century" w:cs="Times New Roman"/>
            <w:sz w:val="24"/>
            <w:szCs w:val="24"/>
          </w:rPr>
          <w:t>Détacher du reste.</w:t>
        </w:r>
      </w:ins>
    </w:p>
    <w:p w14:paraId="1742F2AA" w14:textId="32D57B35" w:rsidR="006C0341" w:rsidRPr="00536BA4" w:rsidRDefault="00A55BA9" w:rsidP="00882821">
      <w:pPr>
        <w:spacing w:line="360" w:lineRule="auto"/>
        <w:jc w:val="both"/>
        <w:rPr>
          <w:rFonts w:ascii="Century" w:hAnsi="Century" w:cs="Times New Roman"/>
          <w:sz w:val="24"/>
          <w:szCs w:val="24"/>
        </w:rPr>
      </w:pPr>
      <w:r w:rsidRPr="00536BA4">
        <w:rPr>
          <w:rFonts w:ascii="Century" w:hAnsi="Century" w:cs="Times New Roman"/>
          <w:sz w:val="24"/>
          <w:szCs w:val="24"/>
        </w:rPr>
        <w:t>Dans ce document</w:t>
      </w:r>
      <w:r w:rsidR="00C3773E" w:rsidRPr="00536BA4">
        <w:rPr>
          <w:rFonts w:ascii="Century" w:hAnsi="Century" w:cs="Times New Roman"/>
          <w:sz w:val="24"/>
          <w:szCs w:val="24"/>
        </w:rPr>
        <w:t xml:space="preserve"> </w:t>
      </w:r>
      <w:r w:rsidRPr="00536BA4">
        <w:rPr>
          <w:rFonts w:ascii="Century" w:hAnsi="Century" w:cs="Times New Roman"/>
          <w:sz w:val="24"/>
          <w:szCs w:val="24"/>
        </w:rPr>
        <w:t>structuré en trois grandes parties pour une meilleure compréhension, nous expose</w:t>
      </w:r>
      <w:r w:rsidR="00EB0B55">
        <w:rPr>
          <w:rFonts w:ascii="Century" w:hAnsi="Century" w:cs="Times New Roman"/>
          <w:sz w:val="24"/>
          <w:szCs w:val="24"/>
        </w:rPr>
        <w:t>rons</w:t>
      </w:r>
      <w:r w:rsidR="0048002C">
        <w:rPr>
          <w:rFonts w:ascii="Century" w:hAnsi="Century" w:cs="Times New Roman"/>
          <w:sz w:val="24"/>
          <w:szCs w:val="24"/>
        </w:rPr>
        <w:t xml:space="preserve"> en première partie</w:t>
      </w:r>
      <w:r w:rsidRPr="00536BA4">
        <w:rPr>
          <w:rFonts w:ascii="Century" w:hAnsi="Century" w:cs="Times New Roman"/>
          <w:sz w:val="24"/>
          <w:szCs w:val="24"/>
        </w:rPr>
        <w:t xml:space="preserve"> les objectifs et les spécifications du projet, </w:t>
      </w:r>
      <w:r w:rsidR="0048002C">
        <w:rPr>
          <w:rFonts w:ascii="Century" w:hAnsi="Century" w:cs="Times New Roman"/>
          <w:sz w:val="24"/>
          <w:szCs w:val="24"/>
        </w:rPr>
        <w:t>ensuite</w:t>
      </w:r>
      <w:ins w:id="34" w:author="Compte Microsoft" w:date="2023-07-25T18:03:00Z">
        <w:r w:rsidR="00BC729F">
          <w:rPr>
            <w:rFonts w:ascii="Century" w:hAnsi="Century" w:cs="Times New Roman"/>
            <w:sz w:val="24"/>
            <w:szCs w:val="24"/>
          </w:rPr>
          <w:t xml:space="preserve"> dans la </w:t>
        </w:r>
      </w:ins>
      <w:ins w:id="35" w:author="Compte Microsoft" w:date="2023-07-25T18:04:00Z">
        <w:r w:rsidR="00BC729F">
          <w:rPr>
            <w:rFonts w:ascii="Century" w:hAnsi="Century" w:cs="Times New Roman"/>
            <w:sz w:val="24"/>
            <w:szCs w:val="24"/>
          </w:rPr>
          <w:t>deuxième</w:t>
        </w:r>
      </w:ins>
      <w:ins w:id="36" w:author="Compte Microsoft" w:date="2023-07-25T18:03:00Z">
        <w:r w:rsidR="00BC729F">
          <w:rPr>
            <w:rFonts w:ascii="Century" w:hAnsi="Century" w:cs="Times New Roman"/>
            <w:sz w:val="24"/>
            <w:szCs w:val="24"/>
          </w:rPr>
          <w:t xml:space="preserve"> partie</w:t>
        </w:r>
      </w:ins>
      <w:r w:rsidR="0048002C">
        <w:rPr>
          <w:rFonts w:ascii="Century" w:hAnsi="Century" w:cs="Times New Roman"/>
          <w:sz w:val="24"/>
          <w:szCs w:val="24"/>
        </w:rPr>
        <w:t xml:space="preserve"> nous étudierons l’existant, relèveront ses limites et définirons nos besoins pour la réalisation de cette solution, e</w:t>
      </w:r>
      <w:r w:rsidRPr="00536BA4">
        <w:rPr>
          <w:rFonts w:ascii="Century" w:hAnsi="Century" w:cs="Times New Roman"/>
          <w:sz w:val="24"/>
          <w:szCs w:val="24"/>
        </w:rPr>
        <w:t>nfin</w:t>
      </w:r>
      <w:ins w:id="37" w:author="Compte Microsoft" w:date="2023-07-25T18:04:00Z">
        <w:r w:rsidR="00BC729F">
          <w:rPr>
            <w:rFonts w:ascii="Century" w:hAnsi="Century" w:cs="Times New Roman"/>
            <w:sz w:val="24"/>
            <w:szCs w:val="24"/>
          </w:rPr>
          <w:t xml:space="preserve"> dans la dernière partie</w:t>
        </w:r>
      </w:ins>
      <w:r w:rsidRPr="00536BA4">
        <w:rPr>
          <w:rFonts w:ascii="Century" w:hAnsi="Century" w:cs="Times New Roman"/>
          <w:sz w:val="24"/>
          <w:szCs w:val="24"/>
        </w:rPr>
        <w:t xml:space="preserve">, nous explorerons la partie réalisation et mise en œuvre, où nous </w:t>
      </w:r>
      <w:commentRangeStart w:id="38"/>
      <w:r w:rsidRPr="00536BA4">
        <w:rPr>
          <w:rFonts w:ascii="Century" w:hAnsi="Century" w:cs="Times New Roman"/>
          <w:sz w:val="24"/>
          <w:szCs w:val="24"/>
        </w:rPr>
        <w:t>discuterons de la concrétisation du projet</w:t>
      </w:r>
      <w:commentRangeEnd w:id="38"/>
      <w:r w:rsidR="00BC729F">
        <w:rPr>
          <w:rStyle w:val="Marquedecommentaire"/>
        </w:rPr>
        <w:commentReference w:id="38"/>
      </w:r>
      <w:r w:rsidRPr="00536BA4">
        <w:rPr>
          <w:rFonts w:ascii="Century" w:hAnsi="Century" w:cs="Times New Roman"/>
          <w:sz w:val="24"/>
          <w:szCs w:val="24"/>
        </w:rPr>
        <w:t xml:space="preserve">. </w:t>
      </w:r>
    </w:p>
    <w:p w14:paraId="1742F2AB" w14:textId="77777777" w:rsidR="006C0341" w:rsidRPr="00536BA4" w:rsidRDefault="006C0341" w:rsidP="00882821">
      <w:pPr>
        <w:spacing w:line="360" w:lineRule="auto"/>
        <w:jc w:val="both"/>
        <w:rPr>
          <w:rFonts w:ascii="Century" w:hAnsi="Century" w:cs="Times New Roman"/>
          <w:b/>
          <w:bCs/>
          <w:sz w:val="40"/>
          <w:szCs w:val="40"/>
        </w:rPr>
      </w:pPr>
    </w:p>
    <w:p w14:paraId="1742F2AC" w14:textId="77777777" w:rsidR="006C0341" w:rsidRPr="00536BA4" w:rsidRDefault="006C0341" w:rsidP="00882821">
      <w:pPr>
        <w:spacing w:line="360" w:lineRule="auto"/>
        <w:jc w:val="both"/>
        <w:rPr>
          <w:rFonts w:ascii="Century" w:hAnsi="Century" w:cs="Times New Roman"/>
          <w:b/>
          <w:bCs/>
          <w:sz w:val="40"/>
          <w:szCs w:val="40"/>
        </w:rPr>
      </w:pPr>
    </w:p>
    <w:p w14:paraId="1742F2AD" w14:textId="77777777" w:rsidR="006C0341" w:rsidRPr="00536BA4" w:rsidRDefault="006C0341" w:rsidP="00882821">
      <w:pPr>
        <w:spacing w:line="360" w:lineRule="auto"/>
        <w:jc w:val="both"/>
        <w:rPr>
          <w:rFonts w:ascii="Century" w:hAnsi="Century" w:cs="Times New Roman"/>
          <w:b/>
          <w:bCs/>
          <w:sz w:val="40"/>
          <w:szCs w:val="40"/>
        </w:rPr>
      </w:pPr>
    </w:p>
    <w:p w14:paraId="1742F2AE" w14:textId="77777777" w:rsidR="006C0341" w:rsidRPr="00536BA4" w:rsidRDefault="006C0341" w:rsidP="00882821">
      <w:pPr>
        <w:spacing w:line="360" w:lineRule="auto"/>
        <w:jc w:val="both"/>
        <w:rPr>
          <w:rFonts w:ascii="Century" w:hAnsi="Century" w:cs="Times New Roman"/>
          <w:b/>
          <w:bCs/>
          <w:sz w:val="40"/>
          <w:szCs w:val="40"/>
        </w:rPr>
      </w:pPr>
    </w:p>
    <w:p w14:paraId="1742F2AF" w14:textId="77777777" w:rsidR="006C0341" w:rsidRPr="00536BA4" w:rsidRDefault="006C0341" w:rsidP="00882821">
      <w:pPr>
        <w:spacing w:line="360" w:lineRule="auto"/>
        <w:jc w:val="both"/>
        <w:rPr>
          <w:rFonts w:ascii="Century" w:hAnsi="Century" w:cs="Times New Roman"/>
          <w:b/>
          <w:bCs/>
          <w:sz w:val="40"/>
          <w:szCs w:val="40"/>
        </w:rPr>
      </w:pPr>
    </w:p>
    <w:p w14:paraId="1742F2B0" w14:textId="77777777" w:rsidR="006C0341" w:rsidRPr="00536BA4" w:rsidRDefault="006C0341" w:rsidP="00882821">
      <w:pPr>
        <w:spacing w:line="360" w:lineRule="auto"/>
        <w:jc w:val="both"/>
        <w:rPr>
          <w:rFonts w:ascii="Century" w:hAnsi="Century" w:cs="Times New Roman"/>
          <w:b/>
          <w:bCs/>
          <w:sz w:val="40"/>
          <w:szCs w:val="40"/>
        </w:rPr>
      </w:pPr>
    </w:p>
    <w:p w14:paraId="1742F2B1" w14:textId="77777777" w:rsidR="006C0341" w:rsidRPr="00536BA4" w:rsidRDefault="006C0341" w:rsidP="00882821">
      <w:pPr>
        <w:spacing w:line="360" w:lineRule="auto"/>
        <w:jc w:val="both"/>
        <w:rPr>
          <w:rFonts w:ascii="Century" w:hAnsi="Century" w:cs="Times New Roman"/>
          <w:b/>
          <w:bCs/>
          <w:sz w:val="40"/>
          <w:szCs w:val="40"/>
        </w:rPr>
      </w:pPr>
    </w:p>
    <w:p w14:paraId="1742F2B2" w14:textId="77777777" w:rsidR="006C0341" w:rsidRPr="00536BA4" w:rsidRDefault="006C0341" w:rsidP="00882821">
      <w:pPr>
        <w:spacing w:line="360" w:lineRule="auto"/>
        <w:jc w:val="both"/>
        <w:rPr>
          <w:rFonts w:ascii="Century" w:hAnsi="Century" w:cs="Times New Roman"/>
        </w:rPr>
      </w:pPr>
    </w:p>
    <w:p w14:paraId="1742F2B3" w14:textId="77777777" w:rsidR="006C0341" w:rsidRPr="00536BA4" w:rsidRDefault="006C0341" w:rsidP="00882821">
      <w:pPr>
        <w:spacing w:line="360" w:lineRule="auto"/>
        <w:jc w:val="both"/>
        <w:rPr>
          <w:rFonts w:ascii="Century" w:hAnsi="Century" w:cs="Times New Roman"/>
          <w:b/>
          <w:bCs/>
          <w:sz w:val="40"/>
          <w:szCs w:val="40"/>
        </w:rPr>
      </w:pPr>
    </w:p>
    <w:p w14:paraId="1742F2B4" w14:textId="77777777" w:rsidR="006C0341" w:rsidRPr="00536BA4" w:rsidRDefault="006C0341" w:rsidP="00882821">
      <w:pPr>
        <w:spacing w:line="360" w:lineRule="auto"/>
        <w:jc w:val="both"/>
        <w:rPr>
          <w:rFonts w:ascii="Century" w:hAnsi="Century" w:cs="Times New Roman"/>
          <w:b/>
          <w:bCs/>
          <w:sz w:val="40"/>
          <w:szCs w:val="40"/>
        </w:rPr>
      </w:pPr>
    </w:p>
    <w:p w14:paraId="1742F2B5" w14:textId="6B4DDEB7" w:rsidR="006C0341" w:rsidRPr="00536BA4" w:rsidRDefault="0039410F" w:rsidP="00882821">
      <w:pPr>
        <w:spacing w:line="360" w:lineRule="auto"/>
        <w:jc w:val="both"/>
        <w:rPr>
          <w:rFonts w:ascii="Century" w:hAnsi="Century" w:cs="Times New Roman"/>
          <w:b/>
          <w:bCs/>
          <w:sz w:val="40"/>
          <w:szCs w:val="40"/>
        </w:rPr>
      </w:pPr>
      <w:r w:rsidRPr="00536BA4">
        <w:rPr>
          <w:rFonts w:ascii="Century" w:hAnsi="Century" w:cs="Times New Roman"/>
          <w:b/>
          <w:bCs/>
          <w:noProof/>
          <w:sz w:val="40"/>
          <w:szCs w:val="40"/>
          <w:lang w:eastAsia="fr-FR"/>
        </w:rPr>
        <mc:AlternateContent>
          <mc:Choice Requires="wps">
            <w:drawing>
              <wp:anchor distT="45720" distB="45720" distL="114300" distR="114300" simplePos="0" relativeHeight="251656704" behindDoc="0" locked="0" layoutInCell="1" allowOverlap="1" wp14:anchorId="5120308B" wp14:editId="48BC5FFE">
                <wp:simplePos x="0" y="0"/>
                <wp:positionH relativeFrom="column">
                  <wp:posOffset>0</wp:posOffset>
                </wp:positionH>
                <wp:positionV relativeFrom="paragraph">
                  <wp:posOffset>552450</wp:posOffset>
                </wp:positionV>
                <wp:extent cx="5251450" cy="1003300"/>
                <wp:effectExtent l="0" t="0" r="25400" b="25400"/>
                <wp:wrapSquare wrapText="bothSides"/>
                <wp:docPr id="15628111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10033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EEABBD8" w14:textId="2DFD43BB" w:rsidR="00B526C9" w:rsidRPr="00C3773E" w:rsidRDefault="00B526C9" w:rsidP="0039410F">
                            <w:pPr>
                              <w:pStyle w:val="Titre1"/>
                              <w:spacing w:line="360" w:lineRule="auto"/>
                              <w:rPr>
                                <w:rFonts w:ascii="Times New Roman" w:hAnsi="Times New Roman" w:cs="Times New Roman"/>
                              </w:rPr>
                            </w:pPr>
                            <w:bookmarkStart w:id="39" w:name="_Toc10699"/>
                            <w:bookmarkStart w:id="40" w:name="_Toc141052702"/>
                            <w:r w:rsidRPr="00C3773E">
                              <w:rPr>
                                <w:rFonts w:ascii="Times New Roman" w:hAnsi="Times New Roman" w:cs="Times New Roman"/>
                              </w:rPr>
                              <w:t>PARTIE 1 :</w:t>
                            </w:r>
                            <w:r w:rsidRPr="00BC729F">
                              <w:rPr>
                                <w:rFonts w:ascii="Times New Roman" w:hAnsi="Times New Roman" w:cs="Times New Roman"/>
                                <w:color w:val="FF0000"/>
                                <w:rPrChange w:id="41" w:author="Compte Microsoft" w:date="2023-07-25T18:05:00Z">
                                  <w:rPr>
                                    <w:rFonts w:ascii="Times New Roman" w:hAnsi="Times New Roman" w:cs="Times New Roman"/>
                                  </w:rPr>
                                </w:rPrChange>
                              </w:rPr>
                              <w:t xml:space="preserve">     </w:t>
                            </w:r>
                            <w:r w:rsidRPr="00C3773E">
                              <w:rPr>
                                <w:rFonts w:ascii="Times New Roman" w:hAnsi="Times New Roman" w:cs="Times New Roman"/>
                              </w:rPr>
                              <w:t>CAHIER DES CHARGES</w:t>
                            </w:r>
                            <w:bookmarkEnd w:id="39"/>
                            <w:bookmarkEnd w:id="40"/>
                          </w:p>
                          <w:p w14:paraId="58D4B333" w14:textId="19B41E5B" w:rsidR="00B526C9" w:rsidRDefault="00B526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0308B" id="_x0000_s1037" type="#_x0000_t202" style="position:absolute;left:0;text-align:left;margin-left:0;margin-top:43.5pt;width:413.5pt;height:7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" fillcolor="white [3201]" strokecolor="#5b9bd5 [3204]" strokeweight="1pt">
                <v:textbox>
                  <w:txbxContent>
                    <w:p w14:paraId="5EEABBD8" w14:textId="2DFD43BB" w:rsidR="00B526C9" w:rsidRPr="00C3773E" w:rsidRDefault="00B526C9" w:rsidP="0039410F">
                      <w:pPr>
                        <w:pStyle w:val="Titre1"/>
                        <w:spacing w:line="360" w:lineRule="auto"/>
                        <w:rPr>
                          <w:rFonts w:ascii="Times New Roman" w:hAnsi="Times New Roman" w:cs="Times New Roman"/>
                        </w:rPr>
                      </w:pPr>
                      <w:bookmarkStart w:id="42" w:name="_Toc10699"/>
                      <w:bookmarkStart w:id="43" w:name="_Toc141052702"/>
                      <w:r w:rsidRPr="00C3773E">
                        <w:rPr>
                          <w:rFonts w:ascii="Times New Roman" w:hAnsi="Times New Roman" w:cs="Times New Roman"/>
                        </w:rPr>
                        <w:t>PARTIE 1 :</w:t>
                      </w:r>
                      <w:r w:rsidRPr="00BC729F">
                        <w:rPr>
                          <w:rFonts w:ascii="Times New Roman" w:hAnsi="Times New Roman" w:cs="Times New Roman"/>
                          <w:color w:val="FF0000"/>
                          <w:rPrChange w:id="44" w:author="Compte Microsoft" w:date="2023-07-25T18:05:00Z">
                            <w:rPr>
                              <w:rFonts w:ascii="Times New Roman" w:hAnsi="Times New Roman" w:cs="Times New Roman"/>
                            </w:rPr>
                          </w:rPrChange>
                        </w:rPr>
                        <w:t xml:space="preserve">     </w:t>
                      </w:r>
                      <w:r w:rsidRPr="00C3773E">
                        <w:rPr>
                          <w:rFonts w:ascii="Times New Roman" w:hAnsi="Times New Roman" w:cs="Times New Roman"/>
                        </w:rPr>
                        <w:t>CAHIER DES CHARGES</w:t>
                      </w:r>
                      <w:bookmarkEnd w:id="42"/>
                      <w:bookmarkEnd w:id="43"/>
                    </w:p>
                    <w:p w14:paraId="58D4B333" w14:textId="19B41E5B" w:rsidR="00B526C9" w:rsidRDefault="00B526C9"/>
                  </w:txbxContent>
                </v:textbox>
                <w10:wrap type="square"/>
              </v:shape>
            </w:pict>
          </mc:Fallback>
        </mc:AlternateContent>
      </w:r>
    </w:p>
    <w:p w14:paraId="1742F2BC" w14:textId="71126F89" w:rsidR="006C0341" w:rsidRPr="00536BA4" w:rsidRDefault="006C0341" w:rsidP="00882821">
      <w:pPr>
        <w:spacing w:line="360" w:lineRule="auto"/>
        <w:jc w:val="both"/>
        <w:rPr>
          <w:rFonts w:ascii="Century" w:hAnsi="Century" w:cs="Times New Roman"/>
          <w:b/>
          <w:bCs/>
          <w:sz w:val="40"/>
          <w:szCs w:val="40"/>
        </w:rPr>
      </w:pPr>
    </w:p>
    <w:p w14:paraId="1742F2BD" w14:textId="77777777" w:rsidR="006C0341" w:rsidRPr="00536BA4" w:rsidRDefault="006C0341" w:rsidP="00882821">
      <w:pPr>
        <w:spacing w:line="360" w:lineRule="auto"/>
        <w:jc w:val="both"/>
        <w:rPr>
          <w:rFonts w:ascii="Century" w:hAnsi="Century" w:cs="Times New Roman"/>
          <w:b/>
          <w:bCs/>
          <w:sz w:val="40"/>
          <w:szCs w:val="40"/>
        </w:rPr>
      </w:pPr>
    </w:p>
    <w:p w14:paraId="1742F2BE" w14:textId="77777777" w:rsidR="006C0341" w:rsidRPr="00536BA4" w:rsidRDefault="006C0341" w:rsidP="00882821">
      <w:pPr>
        <w:spacing w:line="360" w:lineRule="auto"/>
        <w:jc w:val="both"/>
        <w:rPr>
          <w:rFonts w:ascii="Century" w:hAnsi="Century" w:cs="Times New Roman"/>
          <w:b/>
          <w:bCs/>
          <w:sz w:val="40"/>
          <w:szCs w:val="40"/>
        </w:rPr>
      </w:pPr>
    </w:p>
    <w:p w14:paraId="1742F2BF" w14:textId="77777777" w:rsidR="006C0341" w:rsidRPr="00536BA4" w:rsidRDefault="006C0341" w:rsidP="00882821">
      <w:pPr>
        <w:spacing w:line="360" w:lineRule="auto"/>
        <w:jc w:val="both"/>
        <w:rPr>
          <w:rFonts w:ascii="Century" w:hAnsi="Century" w:cs="Times New Roman"/>
          <w:b/>
          <w:bCs/>
          <w:sz w:val="40"/>
          <w:szCs w:val="40"/>
        </w:rPr>
      </w:pPr>
    </w:p>
    <w:p w14:paraId="1742F2C0" w14:textId="77777777" w:rsidR="006C0341" w:rsidRPr="00536BA4" w:rsidRDefault="006C0341" w:rsidP="00882821">
      <w:pPr>
        <w:spacing w:line="360" w:lineRule="auto"/>
        <w:jc w:val="both"/>
        <w:rPr>
          <w:rFonts w:ascii="Century" w:hAnsi="Century" w:cs="Times New Roman"/>
          <w:b/>
          <w:bCs/>
          <w:sz w:val="40"/>
          <w:szCs w:val="40"/>
        </w:rPr>
      </w:pPr>
    </w:p>
    <w:p w14:paraId="1742F2C1" w14:textId="77777777" w:rsidR="006C0341" w:rsidRPr="00536BA4" w:rsidRDefault="006C0341" w:rsidP="00882821">
      <w:pPr>
        <w:spacing w:line="360" w:lineRule="auto"/>
        <w:jc w:val="both"/>
        <w:rPr>
          <w:rFonts w:ascii="Century" w:hAnsi="Century" w:cs="Times New Roman"/>
          <w:b/>
          <w:bCs/>
          <w:sz w:val="40"/>
          <w:szCs w:val="40"/>
        </w:rPr>
      </w:pPr>
    </w:p>
    <w:p w14:paraId="1742F2C2" w14:textId="77777777" w:rsidR="006C0341" w:rsidRPr="00536BA4" w:rsidRDefault="006C0341" w:rsidP="00882821">
      <w:pPr>
        <w:spacing w:line="360" w:lineRule="auto"/>
        <w:jc w:val="both"/>
        <w:rPr>
          <w:rFonts w:ascii="Century" w:hAnsi="Century" w:cs="Times New Roman"/>
          <w:b/>
          <w:bCs/>
          <w:sz w:val="40"/>
          <w:szCs w:val="40"/>
        </w:rPr>
      </w:pPr>
    </w:p>
    <w:p w14:paraId="1742F2C3" w14:textId="77777777" w:rsidR="006C0341" w:rsidRPr="00536BA4" w:rsidRDefault="006C0341" w:rsidP="00882821">
      <w:pPr>
        <w:spacing w:line="360" w:lineRule="auto"/>
        <w:jc w:val="both"/>
        <w:rPr>
          <w:rFonts w:ascii="Century" w:hAnsi="Century" w:cs="Times New Roman"/>
          <w:b/>
          <w:bCs/>
          <w:sz w:val="40"/>
          <w:szCs w:val="40"/>
        </w:rPr>
      </w:pPr>
    </w:p>
    <w:p w14:paraId="1742F2CE" w14:textId="77777777" w:rsidR="006C0341" w:rsidRDefault="006C0341" w:rsidP="00882821">
      <w:pPr>
        <w:spacing w:line="360" w:lineRule="auto"/>
        <w:jc w:val="both"/>
        <w:rPr>
          <w:rFonts w:ascii="Century" w:hAnsi="Century" w:cs="Times New Roman"/>
          <w:b/>
          <w:bCs/>
          <w:sz w:val="40"/>
          <w:szCs w:val="40"/>
        </w:rPr>
      </w:pPr>
    </w:p>
    <w:p w14:paraId="7CC4BA2B" w14:textId="77777777" w:rsidR="006A6D8A" w:rsidRDefault="006A6D8A" w:rsidP="00882821">
      <w:pPr>
        <w:spacing w:line="360" w:lineRule="auto"/>
        <w:jc w:val="both"/>
        <w:rPr>
          <w:rFonts w:ascii="Century" w:hAnsi="Century" w:cs="Times New Roman"/>
          <w:b/>
          <w:bCs/>
          <w:sz w:val="40"/>
          <w:szCs w:val="40"/>
        </w:rPr>
      </w:pPr>
    </w:p>
    <w:p w14:paraId="2E6B7159" w14:textId="77777777" w:rsidR="001070DA" w:rsidRDefault="001070DA" w:rsidP="00882821">
      <w:pPr>
        <w:spacing w:line="360" w:lineRule="auto"/>
        <w:jc w:val="both"/>
        <w:rPr>
          <w:rFonts w:ascii="Century" w:hAnsi="Century" w:cs="Times New Roman"/>
          <w:b/>
          <w:bCs/>
          <w:sz w:val="40"/>
          <w:szCs w:val="40"/>
        </w:rPr>
        <w:sectPr w:rsidR="001070DA" w:rsidSect="001A358F">
          <w:footerReference w:type="default" r:id="rId17"/>
          <w:pgSz w:w="11906" w:h="16838"/>
          <w:pgMar w:top="1440" w:right="1440" w:bottom="1440" w:left="1440" w:header="720" w:footer="720" w:gutter="0"/>
          <w:pgNumType w:fmt="upperRoman" w:start="1"/>
          <w:cols w:space="720"/>
          <w:docGrid w:linePitch="360"/>
        </w:sectPr>
      </w:pPr>
    </w:p>
    <w:p w14:paraId="4CEA517C" w14:textId="2D4B9288" w:rsidR="006A6D8A" w:rsidRPr="00536BA4" w:rsidRDefault="00CC1F91" w:rsidP="00882821">
      <w:pPr>
        <w:spacing w:line="360" w:lineRule="auto"/>
        <w:jc w:val="both"/>
        <w:rPr>
          <w:rFonts w:ascii="Century" w:hAnsi="Century" w:cs="Times New Roman"/>
          <w:b/>
          <w:bCs/>
          <w:sz w:val="40"/>
          <w:szCs w:val="40"/>
        </w:rPr>
      </w:pPr>
      <w:ins w:id="46" w:author="Compte Microsoft" w:date="2023-07-25T18:09:00Z">
        <w:r>
          <w:rPr>
            <w:rFonts w:ascii="Century" w:hAnsi="Century" w:cs="Times New Roman"/>
            <w:b/>
            <w:bCs/>
            <w:sz w:val="40"/>
            <w:szCs w:val="40"/>
          </w:rPr>
          <w:t>??????????????????????????????</w:t>
        </w:r>
      </w:ins>
    </w:p>
    <w:p w14:paraId="1742F2CF" w14:textId="6A3054D2" w:rsidR="006C0341" w:rsidRPr="00536BA4" w:rsidRDefault="00C3773E" w:rsidP="000D7242">
      <w:pPr>
        <w:pStyle w:val="Titre2"/>
        <w:numPr>
          <w:ilvl w:val="1"/>
          <w:numId w:val="2"/>
        </w:numPr>
        <w:spacing w:line="240" w:lineRule="auto"/>
        <w:rPr>
          <w:rFonts w:ascii="Century" w:hAnsi="Century" w:cs="Times New Roman"/>
        </w:rPr>
      </w:pPr>
      <w:bookmarkStart w:id="47" w:name="_Toc14807"/>
      <w:bookmarkStart w:id="48" w:name="_Toc23919"/>
      <w:bookmarkStart w:id="49" w:name="_Toc18503"/>
      <w:bookmarkStart w:id="50" w:name="_Toc32518"/>
      <w:bookmarkStart w:id="51" w:name="_Toc9163"/>
      <w:bookmarkStart w:id="52" w:name="_Toc141052703"/>
      <w:r w:rsidRPr="00536BA4">
        <w:rPr>
          <w:rFonts w:ascii="Century" w:hAnsi="Century" w:cs="Times New Roman"/>
        </w:rPr>
        <w:t>Présentation</w:t>
      </w:r>
      <w:r w:rsidR="00A55BA9" w:rsidRPr="00536BA4">
        <w:rPr>
          <w:rFonts w:ascii="Century" w:hAnsi="Century" w:cs="Times New Roman"/>
        </w:rPr>
        <w:t xml:space="preserve"> du sujet</w:t>
      </w:r>
      <w:bookmarkEnd w:id="47"/>
      <w:bookmarkEnd w:id="48"/>
      <w:bookmarkEnd w:id="49"/>
      <w:bookmarkEnd w:id="50"/>
      <w:bookmarkEnd w:id="51"/>
      <w:bookmarkEnd w:id="52"/>
      <w:r w:rsidR="00A55BA9" w:rsidRPr="00536BA4">
        <w:rPr>
          <w:rFonts w:ascii="Century" w:hAnsi="Century" w:cs="Times New Roman"/>
        </w:rPr>
        <w:t xml:space="preserve"> </w:t>
      </w:r>
    </w:p>
    <w:p w14:paraId="1742F2D3" w14:textId="4434BC9D" w:rsidR="006C0341" w:rsidRDefault="00A55BA9" w:rsidP="00882821">
      <w:pPr>
        <w:spacing w:line="360" w:lineRule="auto"/>
        <w:jc w:val="both"/>
        <w:rPr>
          <w:rFonts w:ascii="Century" w:hAnsi="Century" w:cs="Times New Roman"/>
          <w:sz w:val="24"/>
          <w:szCs w:val="24"/>
        </w:rPr>
      </w:pPr>
      <w:r w:rsidRPr="00536BA4">
        <w:rPr>
          <w:rFonts w:ascii="Century" w:hAnsi="Century" w:cs="Times New Roman"/>
          <w:sz w:val="24"/>
          <w:szCs w:val="24"/>
        </w:rPr>
        <w:t>La gestion efficace des projets informatiques est cruciale dans le contexte actuel, où les avancées technologiques et les initiatives numériques sont devenues des moteurs essentiels de la croissance et de la compétitivité des entreprises. La réussite d'un projet informatique repose sur la mise en œuvre d'une gestion rigoureuse, qui implique la coordination et l'interaction de plusieurs acteurs clés à savoir le client, le chef de projet et équipe de développement</w:t>
      </w:r>
      <w:r w:rsidR="000D7242">
        <w:rPr>
          <w:rFonts w:ascii="Century" w:hAnsi="Century" w:cs="Times New Roman"/>
          <w:sz w:val="24"/>
          <w:szCs w:val="24"/>
        </w:rPr>
        <w:t xml:space="preserve">. </w:t>
      </w:r>
      <w:r w:rsidRPr="00536BA4">
        <w:rPr>
          <w:rFonts w:ascii="Century" w:hAnsi="Century" w:cs="Times New Roman"/>
          <w:sz w:val="24"/>
          <w:szCs w:val="24"/>
        </w:rPr>
        <w:t xml:space="preserve">Ayant donc reconnu l’importance capital de ces éléments </w:t>
      </w:r>
      <w:commentRangeStart w:id="53"/>
      <w:r w:rsidRPr="00536BA4">
        <w:rPr>
          <w:rFonts w:ascii="Century" w:hAnsi="Century" w:cs="Times New Roman"/>
          <w:sz w:val="24"/>
          <w:szCs w:val="24"/>
        </w:rPr>
        <w:t>nous nous assignons comme mission la conception d’une</w:t>
      </w:r>
      <w:commentRangeEnd w:id="53"/>
      <w:r w:rsidR="00CC1F91">
        <w:rPr>
          <w:rStyle w:val="Marquedecommentaire"/>
        </w:rPr>
        <w:commentReference w:id="53"/>
      </w:r>
      <w:r w:rsidRPr="00536BA4">
        <w:rPr>
          <w:rFonts w:ascii="Century" w:hAnsi="Century" w:cs="Times New Roman"/>
          <w:b/>
          <w:bCs/>
          <w:sz w:val="24"/>
          <w:szCs w:val="24"/>
        </w:rPr>
        <w:t xml:space="preserve"> </w:t>
      </w:r>
      <w:r w:rsidR="000D7242">
        <w:rPr>
          <w:rFonts w:ascii="Century" w:hAnsi="Century"/>
          <w:color w:val="000000"/>
        </w:rPr>
        <w:t>«</w:t>
      </w:r>
      <w:r w:rsidR="000D7242">
        <w:rPr>
          <w:rFonts w:ascii="Century" w:hAnsi="Century" w:cs="Times New Roman"/>
          <w:b/>
          <w:bCs/>
          <w:sz w:val="24"/>
          <w:szCs w:val="24"/>
        </w:rPr>
        <w:t xml:space="preserve"> MISE EN PLACE D’UNE </w:t>
      </w:r>
      <w:r w:rsidR="000D7242" w:rsidRPr="00536BA4">
        <w:rPr>
          <w:rFonts w:ascii="Century" w:hAnsi="Century" w:cs="Times New Roman"/>
          <w:b/>
          <w:bCs/>
          <w:sz w:val="24"/>
          <w:szCs w:val="24"/>
        </w:rPr>
        <w:t>PLATEFORME DE SUIVI DE PROJET</w:t>
      </w:r>
      <w:r w:rsidR="000D7242">
        <w:rPr>
          <w:rFonts w:ascii="Century" w:hAnsi="Century" w:cs="Times New Roman"/>
          <w:b/>
          <w:bCs/>
          <w:sz w:val="24"/>
          <w:szCs w:val="24"/>
        </w:rPr>
        <w:t xml:space="preserve"> INFORMATIQUE</w:t>
      </w:r>
      <w:r w:rsidR="000D7242" w:rsidRPr="004E58A6">
        <w:rPr>
          <w:rFonts w:ascii="Century" w:hAnsi="Century" w:cs="Times New Roman"/>
          <w:sz w:val="24"/>
          <w:szCs w:val="24"/>
        </w:rPr>
        <w:t xml:space="preserve"> »</w:t>
      </w:r>
      <w:ins w:id="54" w:author="Compte Microsoft" w:date="2023-07-25T18:10:00Z">
        <w:r w:rsidR="00CC1F91">
          <w:rPr>
            <w:rFonts w:ascii="Century" w:hAnsi="Century" w:cs="Times New Roman"/>
            <w:sz w:val="24"/>
            <w:szCs w:val="24"/>
          </w:rPr>
          <w:t xml:space="preserve">. </w:t>
        </w:r>
      </w:ins>
      <w:ins w:id="55" w:author="Compte Microsoft" w:date="2023-07-25T18:11:00Z">
        <w:r w:rsidR="00CC1F91">
          <w:rPr>
            <w:rFonts w:ascii="Century" w:hAnsi="Century" w:cs="Times New Roman"/>
            <w:sz w:val="24"/>
            <w:szCs w:val="24"/>
          </w:rPr>
          <w:t xml:space="preserve"> Elle consiste à …..</w:t>
        </w:r>
      </w:ins>
    </w:p>
    <w:p w14:paraId="20455347" w14:textId="6BEF52C6" w:rsidR="000D7242" w:rsidRDefault="000D7242" w:rsidP="00882821">
      <w:pPr>
        <w:spacing w:line="360" w:lineRule="auto"/>
        <w:jc w:val="both"/>
        <w:rPr>
          <w:ins w:id="56" w:author="Compte Microsoft" w:date="2023-07-25T18:11:00Z"/>
          <w:rFonts w:ascii="Century" w:hAnsi="Century" w:cs="Times New Roman"/>
          <w:sz w:val="24"/>
          <w:szCs w:val="24"/>
        </w:rPr>
      </w:pPr>
      <w:r>
        <w:rPr>
          <w:rFonts w:ascii="Century" w:hAnsi="Century" w:cs="Times New Roman"/>
          <w:sz w:val="24"/>
          <w:szCs w:val="24"/>
        </w:rPr>
        <w:t xml:space="preserve">Ce projet </w:t>
      </w:r>
      <w:r w:rsidRPr="000D7242">
        <w:rPr>
          <w:rFonts w:ascii="Century" w:hAnsi="Century" w:cs="Times New Roman"/>
          <w:sz w:val="24"/>
          <w:szCs w:val="24"/>
        </w:rPr>
        <w:t>consiste à développer une plateforme web dédiée pour gérer et suivre l'avancement des projets informatiques. Elle offre une vue d'ensemble en temps réel sur les tâches, échéances</w:t>
      </w:r>
      <w:r>
        <w:rPr>
          <w:rFonts w:ascii="Century" w:hAnsi="Century" w:cs="Times New Roman"/>
          <w:sz w:val="24"/>
          <w:szCs w:val="24"/>
        </w:rPr>
        <w:t xml:space="preserve"> </w:t>
      </w:r>
      <w:r w:rsidRPr="000D7242">
        <w:rPr>
          <w:rFonts w:ascii="Century" w:hAnsi="Century" w:cs="Times New Roman"/>
          <w:sz w:val="24"/>
          <w:szCs w:val="24"/>
        </w:rPr>
        <w:t>favorisant ainsi la collaboration, la prise de décision éclairée et l'efficacité du projet.</w:t>
      </w:r>
    </w:p>
    <w:p w14:paraId="3634BEEF" w14:textId="77777777" w:rsidR="00CC1F91" w:rsidRDefault="00CC1F91" w:rsidP="00882821">
      <w:pPr>
        <w:spacing w:line="360" w:lineRule="auto"/>
        <w:jc w:val="both"/>
        <w:rPr>
          <w:ins w:id="57" w:author="Compte Microsoft" w:date="2023-07-25T18:11:00Z"/>
          <w:rFonts w:ascii="Century" w:hAnsi="Century" w:cs="Times New Roman"/>
          <w:sz w:val="24"/>
          <w:szCs w:val="24"/>
        </w:rPr>
      </w:pPr>
    </w:p>
    <w:p w14:paraId="208D9FE2" w14:textId="6A4D2130" w:rsidR="00CC1F91" w:rsidRPr="00536BA4" w:rsidRDefault="00CC1F91" w:rsidP="00882821">
      <w:pPr>
        <w:spacing w:line="360" w:lineRule="auto"/>
        <w:jc w:val="both"/>
        <w:rPr>
          <w:rFonts w:ascii="Century" w:hAnsi="Century" w:cs="Times New Roman"/>
          <w:sz w:val="24"/>
          <w:szCs w:val="24"/>
        </w:rPr>
      </w:pPr>
      <w:ins w:id="58" w:author="Compte Microsoft" w:date="2023-07-25T18:11:00Z">
        <w:r>
          <w:rPr>
            <w:rFonts w:ascii="Century" w:hAnsi="Century" w:cs="Times New Roman"/>
            <w:sz w:val="24"/>
            <w:szCs w:val="24"/>
          </w:rPr>
          <w:t>Annonce du plan ?</w:t>
        </w:r>
      </w:ins>
      <w:ins w:id="59" w:author="Compte Microsoft" w:date="2023-07-25T18:12:00Z">
        <w:r w:rsidR="009022D9">
          <w:rPr>
            <w:rFonts w:ascii="Century" w:hAnsi="Century" w:cs="Times New Roman"/>
            <w:sz w:val="24"/>
            <w:szCs w:val="24"/>
          </w:rPr>
          <w:t xml:space="preserve"> Consulte la correction manuscrite</w:t>
        </w:r>
      </w:ins>
      <w:ins w:id="60" w:author="Compte Microsoft" w:date="2023-07-25T18:13:00Z">
        <w:r w:rsidR="009022D9">
          <w:rPr>
            <w:rFonts w:ascii="Century" w:hAnsi="Century" w:cs="Times New Roman"/>
            <w:sz w:val="24"/>
            <w:szCs w:val="24"/>
          </w:rPr>
          <w:t xml:space="preserve"> de la séance précédente</w:t>
        </w:r>
      </w:ins>
      <w:ins w:id="61" w:author="Compte Microsoft" w:date="2023-07-25T18:12:00Z">
        <w:r w:rsidR="009022D9">
          <w:rPr>
            <w:rFonts w:ascii="Century" w:hAnsi="Century" w:cs="Times New Roman"/>
            <w:sz w:val="24"/>
            <w:szCs w:val="24"/>
          </w:rPr>
          <w:t> !</w:t>
        </w:r>
      </w:ins>
    </w:p>
    <w:p w14:paraId="1742F2D4" w14:textId="77777777" w:rsidR="006C0341" w:rsidRPr="00536BA4" w:rsidRDefault="00A55BA9" w:rsidP="000D7242">
      <w:pPr>
        <w:pStyle w:val="Titre2"/>
        <w:numPr>
          <w:ilvl w:val="1"/>
          <w:numId w:val="2"/>
        </w:numPr>
        <w:spacing w:line="240" w:lineRule="auto"/>
        <w:rPr>
          <w:rFonts w:ascii="Century" w:hAnsi="Century" w:cs="Times New Roman"/>
        </w:rPr>
      </w:pPr>
      <w:bookmarkStart w:id="62" w:name="_Toc4811"/>
      <w:bookmarkStart w:id="63" w:name="_Toc1142"/>
      <w:bookmarkStart w:id="64" w:name="_Toc18752"/>
      <w:bookmarkStart w:id="65" w:name="_Toc19574"/>
      <w:bookmarkStart w:id="66" w:name="_Toc26822"/>
      <w:bookmarkStart w:id="67" w:name="_Toc141052704"/>
      <w:r w:rsidRPr="00536BA4">
        <w:rPr>
          <w:rFonts w:ascii="Century" w:hAnsi="Century" w:cs="Times New Roman"/>
        </w:rPr>
        <w:t>Problématique du sujet</w:t>
      </w:r>
      <w:bookmarkEnd w:id="62"/>
      <w:bookmarkEnd w:id="63"/>
      <w:bookmarkEnd w:id="64"/>
      <w:bookmarkEnd w:id="65"/>
      <w:bookmarkEnd w:id="66"/>
      <w:bookmarkEnd w:id="67"/>
    </w:p>
    <w:p w14:paraId="1742F2D5" w14:textId="65E2CC0B" w:rsidR="006C0341" w:rsidRPr="00536BA4" w:rsidRDefault="00A55BA9" w:rsidP="00882821">
      <w:pPr>
        <w:spacing w:line="360" w:lineRule="auto"/>
        <w:jc w:val="both"/>
        <w:rPr>
          <w:rFonts w:ascii="Century" w:hAnsi="Century" w:cs="Times New Roman"/>
          <w:sz w:val="24"/>
          <w:szCs w:val="24"/>
        </w:rPr>
      </w:pPr>
      <w:r w:rsidRPr="00536BA4">
        <w:rPr>
          <w:rFonts w:ascii="Century" w:hAnsi="Century" w:cs="Times New Roman"/>
          <w:sz w:val="24"/>
          <w:szCs w:val="24"/>
        </w:rPr>
        <w:t xml:space="preserve">La gestion de projet informatique est un défi complexe qui implique de nombreux acteurs, des exigences en constante évolution et des contraintes de temps et de ressources. Malheureusement, de nombreux projets informatiques échouent ou ne parviennent pas à atteindre tous leurs objectifs. Face à cette réalité, la </w:t>
      </w:r>
      <w:commentRangeStart w:id="68"/>
      <w:r w:rsidRPr="00536BA4">
        <w:rPr>
          <w:rFonts w:ascii="Century" w:hAnsi="Century" w:cs="Times New Roman"/>
          <w:sz w:val="24"/>
          <w:szCs w:val="24"/>
        </w:rPr>
        <w:t>question qui se pose est la suivante : Comment garantir une gestion efficace des projets informatiques et minimiser les risques d'échec ?</w:t>
      </w:r>
    </w:p>
    <w:p w14:paraId="2379BB66" w14:textId="77777777" w:rsidR="00D00955" w:rsidRDefault="00A55BA9" w:rsidP="00882821">
      <w:pPr>
        <w:spacing w:line="360" w:lineRule="auto"/>
        <w:jc w:val="both"/>
        <w:rPr>
          <w:rFonts w:ascii="Century" w:hAnsi="Century" w:cs="Times New Roman"/>
          <w:sz w:val="24"/>
          <w:szCs w:val="24"/>
        </w:rPr>
      </w:pPr>
      <w:r w:rsidRPr="00536BA4">
        <w:rPr>
          <w:rFonts w:ascii="Century" w:hAnsi="Century" w:cs="Times New Roman"/>
          <w:sz w:val="24"/>
          <w:szCs w:val="24"/>
        </w:rPr>
        <w:t>Cette problématique soulève plusieurs</w:t>
      </w:r>
      <w:r w:rsidR="00D00955">
        <w:rPr>
          <w:rFonts w:ascii="Century" w:hAnsi="Century" w:cs="Times New Roman"/>
          <w:sz w:val="24"/>
          <w:szCs w:val="24"/>
        </w:rPr>
        <w:t xml:space="preserve"> autres</w:t>
      </w:r>
      <w:r w:rsidRPr="00536BA4">
        <w:rPr>
          <w:rFonts w:ascii="Century" w:hAnsi="Century" w:cs="Times New Roman"/>
          <w:sz w:val="24"/>
          <w:szCs w:val="24"/>
        </w:rPr>
        <w:t xml:space="preserve"> questions importantes. Quels sont les facteurs clés de succès dans la gestion de projet informatique ?</w:t>
      </w:r>
    </w:p>
    <w:p w14:paraId="5A7ED044" w14:textId="77777777" w:rsidR="00D00955" w:rsidRDefault="00A55BA9" w:rsidP="00882821">
      <w:pPr>
        <w:spacing w:line="360" w:lineRule="auto"/>
        <w:jc w:val="both"/>
        <w:rPr>
          <w:rFonts w:ascii="Century" w:hAnsi="Century" w:cs="Times New Roman"/>
          <w:sz w:val="24"/>
          <w:szCs w:val="24"/>
        </w:rPr>
      </w:pPr>
      <w:r w:rsidRPr="00536BA4">
        <w:rPr>
          <w:rFonts w:ascii="Century" w:hAnsi="Century" w:cs="Times New Roman"/>
          <w:sz w:val="24"/>
          <w:szCs w:val="24"/>
        </w:rPr>
        <w:t xml:space="preserve"> Comment peut-on optimiser la coordination entre les différents acteurs du projet ?</w:t>
      </w:r>
    </w:p>
    <w:p w14:paraId="1742F2D7" w14:textId="4E08AD20" w:rsidR="006C0341" w:rsidRPr="00536BA4" w:rsidRDefault="00A55BA9" w:rsidP="00882821">
      <w:pPr>
        <w:spacing w:line="360" w:lineRule="auto"/>
        <w:jc w:val="both"/>
        <w:rPr>
          <w:rFonts w:ascii="Century" w:hAnsi="Century" w:cs="Times New Roman"/>
          <w:sz w:val="24"/>
          <w:szCs w:val="24"/>
        </w:rPr>
      </w:pPr>
      <w:r w:rsidRPr="00536BA4">
        <w:rPr>
          <w:rFonts w:ascii="Century" w:hAnsi="Century" w:cs="Times New Roman"/>
          <w:sz w:val="24"/>
          <w:szCs w:val="24"/>
        </w:rPr>
        <w:t>Comment impliquer activement les clients tout au long du processus de gestion de projet ?</w:t>
      </w:r>
      <w:commentRangeEnd w:id="68"/>
      <w:r w:rsidR="009022D9">
        <w:rPr>
          <w:rStyle w:val="Marquedecommentaire"/>
        </w:rPr>
        <w:commentReference w:id="68"/>
      </w:r>
    </w:p>
    <w:p w14:paraId="1742F2DA" w14:textId="5086F67F" w:rsidR="006C0341" w:rsidRPr="009022D9" w:rsidDel="009022D9" w:rsidRDefault="009022D9">
      <w:pPr>
        <w:rPr>
          <w:del w:id="69" w:author="Compte Microsoft" w:date="2023-07-25T18:15:00Z"/>
          <w:rPrChange w:id="70" w:author="Compte Microsoft" w:date="2023-07-25T18:15:00Z">
            <w:rPr>
              <w:del w:id="71" w:author="Compte Microsoft" w:date="2023-07-25T18:15:00Z"/>
              <w:rFonts w:ascii="Century" w:hAnsi="Century" w:cs="Times New Roman"/>
              <w:sz w:val="24"/>
              <w:szCs w:val="24"/>
            </w:rPr>
          </w:rPrChange>
        </w:rPr>
        <w:pPrChange w:id="72" w:author="Compte Microsoft" w:date="2023-07-25T18:15:00Z">
          <w:pPr>
            <w:spacing w:line="360" w:lineRule="auto"/>
            <w:jc w:val="both"/>
          </w:pPr>
        </w:pPrChange>
      </w:pPr>
      <w:ins w:id="73" w:author="Compte Microsoft" w:date="2023-07-25T18:15:00Z">
        <w:r>
          <w:t xml:space="preserve">Ne pas faire l’espacement entre les paragraphes avec la touche entrée. </w:t>
        </w:r>
        <w:r w:rsidRPr="00114D6A">
          <w:rPr>
            <w:b/>
          </w:rPr>
          <w:t>Utiliser Option d’interligne</w:t>
        </w:r>
        <w:r>
          <w:rPr>
            <w:b/>
          </w:rPr>
          <w:t xml:space="preserve"> &gt; </w:t>
        </w:r>
        <w:r>
          <w:t>Espacement &gt; Avant /Apres</w:t>
        </w:r>
        <w:r w:rsidRPr="00114D6A">
          <w:rPr>
            <w:b/>
          </w:rPr>
          <w:t>.</w:t>
        </w:r>
      </w:ins>
    </w:p>
    <w:p w14:paraId="1742F2DC" w14:textId="64AB515B" w:rsidR="006C0341" w:rsidRPr="00536BA4" w:rsidDel="009022D9" w:rsidRDefault="009022D9" w:rsidP="00882821">
      <w:pPr>
        <w:spacing w:line="360" w:lineRule="auto"/>
        <w:jc w:val="both"/>
        <w:rPr>
          <w:del w:id="74" w:author="Compte Microsoft" w:date="2023-07-25T18:15:00Z"/>
          <w:rFonts w:ascii="Century" w:hAnsi="Century" w:cs="Times New Roman"/>
          <w:sz w:val="24"/>
          <w:szCs w:val="24"/>
        </w:rPr>
      </w:pPr>
      <w:ins w:id="75" w:author="Compte Microsoft" w:date="2023-07-25T18:16:00Z">
        <w:r>
          <w:rPr>
            <w:rFonts w:ascii="Century" w:hAnsi="Century" w:cs="Times New Roman"/>
            <w:sz w:val="24"/>
            <w:szCs w:val="24"/>
          </w:rPr>
          <w:t>????????????????????????????????????????????</w:t>
        </w:r>
      </w:ins>
    </w:p>
    <w:p w14:paraId="1742F2DE" w14:textId="51DDE2BA" w:rsidR="006C0341" w:rsidRPr="00536BA4" w:rsidRDefault="00D00955" w:rsidP="00882821">
      <w:pPr>
        <w:spacing w:line="360" w:lineRule="auto"/>
        <w:jc w:val="both"/>
        <w:rPr>
          <w:rFonts w:ascii="Century" w:hAnsi="Century" w:cs="Times New Roman"/>
          <w:sz w:val="24"/>
          <w:szCs w:val="24"/>
        </w:rPr>
      </w:pPr>
      <w:r>
        <w:rPr>
          <w:rFonts w:ascii="Century" w:hAnsi="Century" w:cs="Times New Roman"/>
          <w:sz w:val="24"/>
          <w:szCs w:val="24"/>
        </w:rPr>
        <w:t>Au fil de notre é</w:t>
      </w:r>
      <w:r w:rsidRPr="00D00955">
        <w:rPr>
          <w:rFonts w:ascii="Century" w:hAnsi="Century" w:cs="Times New Roman"/>
          <w:sz w:val="24"/>
          <w:szCs w:val="24"/>
        </w:rPr>
        <w:t>t</w:t>
      </w:r>
      <w:r>
        <w:rPr>
          <w:rFonts w:ascii="Century" w:hAnsi="Century" w:cs="Times New Roman"/>
          <w:sz w:val="24"/>
          <w:szCs w:val="24"/>
        </w:rPr>
        <w:t xml:space="preserve">ude, </w:t>
      </w:r>
      <w:commentRangeStart w:id="76"/>
      <w:r>
        <w:rPr>
          <w:rFonts w:ascii="Century" w:hAnsi="Century" w:cs="Times New Roman"/>
          <w:sz w:val="24"/>
          <w:szCs w:val="24"/>
        </w:rPr>
        <w:t>n</w:t>
      </w:r>
      <w:r w:rsidR="00A55BA9" w:rsidRPr="00536BA4">
        <w:rPr>
          <w:rFonts w:ascii="Century" w:hAnsi="Century" w:cs="Times New Roman"/>
          <w:sz w:val="24"/>
          <w:szCs w:val="24"/>
        </w:rPr>
        <w:t>ous analyserons les avantages liés à l'utilisation d</w:t>
      </w:r>
      <w:r>
        <w:rPr>
          <w:rFonts w:ascii="Century" w:hAnsi="Century" w:cs="Times New Roman"/>
          <w:sz w:val="24"/>
          <w:szCs w:val="24"/>
        </w:rPr>
        <w:t xml:space="preserve">’une </w:t>
      </w:r>
      <w:r w:rsidR="00A55BA9" w:rsidRPr="00536BA4">
        <w:rPr>
          <w:rFonts w:ascii="Century" w:hAnsi="Century" w:cs="Times New Roman"/>
          <w:sz w:val="24"/>
          <w:szCs w:val="24"/>
        </w:rPr>
        <w:t xml:space="preserve">plateforme de suivi de projet informatique, en mettant en évidence </w:t>
      </w:r>
      <w:r>
        <w:rPr>
          <w:rFonts w:ascii="Century" w:hAnsi="Century" w:cs="Times New Roman"/>
          <w:sz w:val="24"/>
          <w:szCs w:val="24"/>
        </w:rPr>
        <w:t xml:space="preserve">son </w:t>
      </w:r>
      <w:r w:rsidR="00A55BA9" w:rsidRPr="00536BA4">
        <w:rPr>
          <w:rFonts w:ascii="Century" w:hAnsi="Century" w:cs="Times New Roman"/>
          <w:sz w:val="24"/>
          <w:szCs w:val="24"/>
        </w:rPr>
        <w:t>rôle dans la gestion des risques, la coordination des acteurs et l'optimisation des résultats du projet</w:t>
      </w:r>
      <w:commentRangeEnd w:id="76"/>
      <w:r w:rsidR="009022D9">
        <w:rPr>
          <w:rStyle w:val="Marquedecommentaire"/>
        </w:rPr>
        <w:commentReference w:id="76"/>
      </w:r>
      <w:r w:rsidR="00A55BA9" w:rsidRPr="00536BA4">
        <w:rPr>
          <w:rFonts w:ascii="Century" w:hAnsi="Century" w:cs="Times New Roman"/>
          <w:sz w:val="24"/>
          <w:szCs w:val="24"/>
        </w:rPr>
        <w:t>.</w:t>
      </w:r>
    </w:p>
    <w:p w14:paraId="5A6C8B7A" w14:textId="77777777" w:rsidR="00413F17" w:rsidRDefault="00A55BA9" w:rsidP="006F0F46">
      <w:pPr>
        <w:pStyle w:val="Titre2"/>
        <w:numPr>
          <w:ilvl w:val="1"/>
          <w:numId w:val="2"/>
        </w:numPr>
        <w:spacing w:after="0" w:line="240" w:lineRule="auto"/>
        <w:rPr>
          <w:rFonts w:ascii="Century" w:hAnsi="Century" w:cs="Times New Roman"/>
        </w:rPr>
      </w:pPr>
      <w:r w:rsidRPr="00536BA4">
        <w:rPr>
          <w:rFonts w:ascii="Century" w:hAnsi="Century" w:cs="Times New Roman"/>
        </w:rPr>
        <w:t xml:space="preserve"> </w:t>
      </w:r>
      <w:bookmarkStart w:id="77" w:name="_Toc29930"/>
      <w:bookmarkStart w:id="78" w:name="_Toc1103"/>
      <w:bookmarkStart w:id="79" w:name="_Toc12135"/>
      <w:bookmarkStart w:id="80" w:name="_Toc31931"/>
      <w:bookmarkStart w:id="81" w:name="_Toc6029"/>
      <w:bookmarkStart w:id="82" w:name="_Toc141052705"/>
      <w:r w:rsidRPr="00536BA4">
        <w:rPr>
          <w:rFonts w:ascii="Century" w:hAnsi="Century" w:cs="Times New Roman"/>
        </w:rPr>
        <w:t>Intérêt du sujet</w:t>
      </w:r>
      <w:bookmarkEnd w:id="77"/>
      <w:bookmarkEnd w:id="78"/>
      <w:bookmarkEnd w:id="79"/>
      <w:bookmarkEnd w:id="80"/>
      <w:bookmarkEnd w:id="81"/>
      <w:bookmarkEnd w:id="82"/>
      <w:r w:rsidRPr="00536BA4">
        <w:rPr>
          <w:rFonts w:ascii="Century" w:hAnsi="Century" w:cs="Times New Roman"/>
        </w:rPr>
        <w:t xml:space="preserve"> </w:t>
      </w:r>
      <w:bookmarkStart w:id="83" w:name="_Toc29959"/>
      <w:bookmarkStart w:id="84" w:name="_Toc11368"/>
      <w:bookmarkStart w:id="85" w:name="_Toc25199"/>
      <w:bookmarkStart w:id="86" w:name="_Toc19870"/>
      <w:bookmarkStart w:id="87" w:name="_Toc32517"/>
    </w:p>
    <w:p w14:paraId="1742F2E0" w14:textId="7BB25951" w:rsidR="006C0341" w:rsidRPr="00413F17" w:rsidRDefault="00413F17" w:rsidP="006F0F46">
      <w:pPr>
        <w:pStyle w:val="Titre2"/>
        <w:spacing w:after="0" w:line="360" w:lineRule="auto"/>
        <w:rPr>
          <w:rFonts w:ascii="Century" w:hAnsi="Century" w:cs="Times New Roman"/>
        </w:rPr>
      </w:pPr>
      <w:bookmarkStart w:id="88" w:name="_Toc141052706"/>
      <w:r>
        <w:rPr>
          <w:rFonts w:ascii="Century" w:hAnsi="Century" w:cs="Times New Roman"/>
          <w:sz w:val="24"/>
          <w:szCs w:val="24"/>
        </w:rPr>
        <w:t>1.3.1</w:t>
      </w:r>
      <w:r w:rsidR="006F0F46">
        <w:rPr>
          <w:rFonts w:ascii="Century" w:hAnsi="Century" w:cs="Times New Roman"/>
          <w:sz w:val="24"/>
          <w:szCs w:val="24"/>
        </w:rPr>
        <w:t xml:space="preserve"> </w:t>
      </w:r>
      <w:r>
        <w:rPr>
          <w:rFonts w:ascii="Century" w:hAnsi="Century" w:cs="Times New Roman"/>
          <w:sz w:val="24"/>
          <w:szCs w:val="24"/>
        </w:rPr>
        <w:t>O</w:t>
      </w:r>
      <w:r w:rsidR="00A55BA9" w:rsidRPr="00413F17">
        <w:rPr>
          <w:rFonts w:ascii="Century" w:hAnsi="Century" w:cs="Times New Roman"/>
          <w:sz w:val="24"/>
          <w:szCs w:val="24"/>
        </w:rPr>
        <w:t>bjectifs du projet</w:t>
      </w:r>
      <w:bookmarkEnd w:id="83"/>
      <w:bookmarkEnd w:id="84"/>
      <w:bookmarkEnd w:id="85"/>
      <w:bookmarkEnd w:id="86"/>
      <w:bookmarkEnd w:id="87"/>
      <w:bookmarkEnd w:id="88"/>
    </w:p>
    <w:p w14:paraId="1742F2E1" w14:textId="659123DB" w:rsidR="006C0341" w:rsidRPr="006F0F46" w:rsidRDefault="006F0F46" w:rsidP="006F0F46">
      <w:pPr>
        <w:tabs>
          <w:tab w:val="left" w:pos="420"/>
        </w:tabs>
        <w:spacing w:line="360" w:lineRule="auto"/>
        <w:rPr>
          <w:rFonts w:ascii="Century" w:hAnsi="Century" w:cs="Times New Roman"/>
          <w:sz w:val="24"/>
          <w:szCs w:val="24"/>
        </w:rPr>
      </w:pPr>
      <w:r>
        <w:rPr>
          <w:rFonts w:ascii="Century" w:hAnsi="Century" w:cs="Times New Roman"/>
          <w:sz w:val="24"/>
          <w:szCs w:val="24"/>
        </w:rPr>
        <w:tab/>
        <w:t>a- Objectif</w:t>
      </w:r>
      <w:r w:rsidR="00A55BA9" w:rsidRPr="006F0F46">
        <w:rPr>
          <w:rFonts w:ascii="Century" w:hAnsi="Century" w:cs="Times New Roman"/>
          <w:sz w:val="24"/>
          <w:szCs w:val="24"/>
        </w:rPr>
        <w:t xml:space="preserve"> général</w:t>
      </w:r>
    </w:p>
    <w:p w14:paraId="1742F2E3" w14:textId="77777777" w:rsidR="006C0341" w:rsidRPr="00536BA4" w:rsidRDefault="00A55BA9" w:rsidP="006F0F46">
      <w:pPr>
        <w:spacing w:line="360" w:lineRule="auto"/>
        <w:ind w:left="720"/>
        <w:jc w:val="both"/>
        <w:rPr>
          <w:rFonts w:ascii="Century" w:hAnsi="Century" w:cs="Times New Roman"/>
          <w:sz w:val="24"/>
          <w:szCs w:val="24"/>
        </w:rPr>
      </w:pPr>
      <w:commentRangeStart w:id="89"/>
      <w:r w:rsidRPr="00536BA4">
        <w:rPr>
          <w:rFonts w:ascii="Century" w:hAnsi="Century" w:cs="Times New Roman"/>
          <w:sz w:val="24"/>
          <w:szCs w:val="24"/>
        </w:rPr>
        <w:t xml:space="preserve">Par la réalisation de ce projet, l'objectif </w:t>
      </w:r>
      <w:commentRangeEnd w:id="89"/>
      <w:r w:rsidR="005D7707">
        <w:rPr>
          <w:rStyle w:val="Marquedecommentaire"/>
        </w:rPr>
        <w:commentReference w:id="89"/>
      </w:r>
      <w:r w:rsidRPr="00536BA4">
        <w:rPr>
          <w:rFonts w:ascii="Century" w:hAnsi="Century" w:cs="Times New Roman"/>
          <w:sz w:val="24"/>
          <w:szCs w:val="24"/>
        </w:rPr>
        <w:t xml:space="preserve">est de mettre en place une plateforme de suivi de projet informatique efficace qui permettra d'améliorer la coordination, la communication et la collaboration entre les acteurs du projet. </w:t>
      </w:r>
    </w:p>
    <w:p w14:paraId="1742F2E4" w14:textId="5BA89C9D" w:rsidR="006C0341" w:rsidRPr="00536BA4" w:rsidRDefault="005D7707" w:rsidP="00882821">
      <w:pPr>
        <w:spacing w:line="360" w:lineRule="auto"/>
        <w:rPr>
          <w:rFonts w:ascii="Century" w:hAnsi="Century" w:cs="Times New Roman"/>
          <w:sz w:val="32"/>
          <w:szCs w:val="32"/>
        </w:rPr>
      </w:pPr>
      <w:ins w:id="90" w:author="Compte Microsoft" w:date="2023-07-25T18:18:00Z">
        <w:r>
          <w:rPr>
            <w:rFonts w:ascii="Century" w:hAnsi="Century" w:cs="Times New Roman"/>
            <w:sz w:val="32"/>
            <w:szCs w:val="32"/>
          </w:rPr>
          <w:t>??????????????????????????????????????????????????????????</w:t>
        </w:r>
      </w:ins>
    </w:p>
    <w:p w14:paraId="1742F2E5" w14:textId="0C197C07" w:rsidR="006C0341" w:rsidRPr="006F0F46" w:rsidRDefault="006F0F46" w:rsidP="006F0F46">
      <w:pPr>
        <w:tabs>
          <w:tab w:val="left" w:pos="420"/>
        </w:tabs>
        <w:spacing w:line="360" w:lineRule="auto"/>
        <w:rPr>
          <w:rFonts w:ascii="Century" w:hAnsi="Century" w:cs="Times New Roman"/>
          <w:sz w:val="24"/>
          <w:szCs w:val="24"/>
        </w:rPr>
      </w:pPr>
      <w:r>
        <w:rPr>
          <w:rFonts w:ascii="Century" w:hAnsi="Century" w:cs="Times New Roman"/>
          <w:sz w:val="24"/>
          <w:szCs w:val="24"/>
        </w:rPr>
        <w:tab/>
        <w:t xml:space="preserve">b- </w:t>
      </w:r>
      <w:r w:rsidR="00A55BA9" w:rsidRPr="006F0F46">
        <w:rPr>
          <w:rFonts w:ascii="Century" w:hAnsi="Century" w:cs="Times New Roman"/>
          <w:sz w:val="24"/>
          <w:szCs w:val="24"/>
        </w:rPr>
        <w:t>Objectifs spécifiques</w:t>
      </w:r>
    </w:p>
    <w:p w14:paraId="7511BD63" w14:textId="1C7D870E" w:rsidR="001D4356" w:rsidRPr="001D4356" w:rsidRDefault="006F0F46" w:rsidP="001D4356">
      <w:pPr>
        <w:tabs>
          <w:tab w:val="left" w:pos="420"/>
        </w:tabs>
        <w:spacing w:line="360" w:lineRule="auto"/>
        <w:ind w:left="420"/>
        <w:rPr>
          <w:rFonts w:ascii="Century" w:hAnsi="Century" w:cs="Times New Roman"/>
          <w:sz w:val="24"/>
          <w:szCs w:val="24"/>
        </w:rPr>
      </w:pPr>
      <w:r>
        <w:rPr>
          <w:rFonts w:ascii="Century" w:hAnsi="Century" w:cs="Times New Roman"/>
          <w:sz w:val="24"/>
          <w:szCs w:val="24"/>
        </w:rPr>
        <w:tab/>
      </w:r>
      <w:r w:rsidR="001D4356" w:rsidRPr="001D4356">
        <w:rPr>
          <w:rFonts w:ascii="Century" w:hAnsi="Century" w:cs="Times New Roman"/>
          <w:sz w:val="24"/>
          <w:szCs w:val="24"/>
        </w:rPr>
        <w:t>De façon spécifique, le projet doit permettre de</w:t>
      </w:r>
      <w:r w:rsidR="001D4356">
        <w:rPr>
          <w:rFonts w:ascii="Century" w:hAnsi="Century" w:cs="Times New Roman"/>
          <w:sz w:val="24"/>
          <w:szCs w:val="24"/>
        </w:rPr>
        <w:t> :</w:t>
      </w:r>
    </w:p>
    <w:p w14:paraId="1742F2E6" w14:textId="28ADD60B" w:rsidR="006C0341" w:rsidRPr="00536BA4" w:rsidRDefault="00A55BA9" w:rsidP="006F0F46">
      <w:pPr>
        <w:numPr>
          <w:ilvl w:val="0"/>
          <w:numId w:val="13"/>
        </w:numPr>
        <w:tabs>
          <w:tab w:val="left" w:pos="420"/>
        </w:tabs>
        <w:spacing w:line="360" w:lineRule="auto"/>
        <w:jc w:val="both"/>
        <w:rPr>
          <w:rFonts w:ascii="Century" w:hAnsi="Century" w:cs="Times New Roman"/>
          <w:sz w:val="24"/>
          <w:szCs w:val="24"/>
        </w:rPr>
      </w:pPr>
      <w:del w:id="91" w:author="Compte Microsoft" w:date="2023-07-25T18:18:00Z">
        <w:r w:rsidRPr="00536BA4" w:rsidDel="005D7707">
          <w:rPr>
            <w:rFonts w:ascii="Century" w:hAnsi="Century" w:cs="Times New Roman"/>
            <w:sz w:val="24"/>
            <w:szCs w:val="24"/>
          </w:rPr>
          <w:delText>Concevoir une plateforme de</w:delText>
        </w:r>
      </w:del>
      <w:ins w:id="92" w:author="Compte Microsoft" w:date="2023-07-25T18:18:00Z">
        <w:r w:rsidR="005D7707">
          <w:rPr>
            <w:rFonts w:ascii="Century" w:hAnsi="Century" w:cs="Times New Roman"/>
            <w:sz w:val="24"/>
            <w:szCs w:val="24"/>
          </w:rPr>
          <w:t xml:space="preserve"> faire le</w:t>
        </w:r>
      </w:ins>
      <w:r w:rsidRPr="00536BA4">
        <w:rPr>
          <w:rFonts w:ascii="Century" w:hAnsi="Century" w:cs="Times New Roman"/>
          <w:sz w:val="24"/>
          <w:szCs w:val="24"/>
        </w:rPr>
        <w:t xml:space="preserve"> suivi de projet informatique </w:t>
      </w:r>
      <w:ins w:id="93" w:author="Compte Microsoft" w:date="2023-07-25T18:19:00Z">
        <w:r w:rsidR="005D7707">
          <w:rPr>
            <w:rFonts w:ascii="Century" w:hAnsi="Century" w:cs="Times New Roman"/>
            <w:sz w:val="24"/>
            <w:szCs w:val="24"/>
          </w:rPr>
          <w:t>à l’aide d’une application/plateforme</w:t>
        </w:r>
        <w:r w:rsidR="005D7707" w:rsidRPr="00536BA4">
          <w:rPr>
            <w:rFonts w:ascii="Century" w:hAnsi="Century" w:cs="Times New Roman"/>
            <w:sz w:val="24"/>
            <w:szCs w:val="24"/>
          </w:rPr>
          <w:t xml:space="preserve"> </w:t>
        </w:r>
        <w:r w:rsidR="005D7707">
          <w:rPr>
            <w:rFonts w:ascii="Century" w:hAnsi="Century" w:cs="Times New Roman"/>
            <w:sz w:val="24"/>
            <w:szCs w:val="24"/>
          </w:rPr>
          <w:t xml:space="preserve"> de manière </w:t>
        </w:r>
      </w:ins>
      <w:r w:rsidRPr="00536BA4">
        <w:rPr>
          <w:rFonts w:ascii="Century" w:hAnsi="Century" w:cs="Times New Roman"/>
          <w:sz w:val="24"/>
          <w:szCs w:val="24"/>
        </w:rPr>
        <w:t xml:space="preserve">conviviale et </w:t>
      </w:r>
      <w:r w:rsidR="00C3773E" w:rsidRPr="00536BA4">
        <w:rPr>
          <w:rFonts w:ascii="Century" w:hAnsi="Century" w:cs="Times New Roman"/>
          <w:sz w:val="24"/>
          <w:szCs w:val="24"/>
        </w:rPr>
        <w:t xml:space="preserve">intuitive </w:t>
      </w:r>
      <w:ins w:id="94" w:author="Compte Microsoft" w:date="2023-07-25T18:18:00Z">
        <w:r w:rsidR="005D7707">
          <w:rPr>
            <w:rFonts w:ascii="Century" w:hAnsi="Century" w:cs="Times New Roman"/>
            <w:sz w:val="24"/>
            <w:szCs w:val="24"/>
          </w:rPr>
          <w:t xml:space="preserve"> </w:t>
        </w:r>
      </w:ins>
      <w:r w:rsidR="00C3773E" w:rsidRPr="00536BA4">
        <w:rPr>
          <w:rFonts w:ascii="Century" w:hAnsi="Century" w:cs="Times New Roman"/>
          <w:sz w:val="24"/>
          <w:szCs w:val="24"/>
        </w:rPr>
        <w:t>;</w:t>
      </w:r>
    </w:p>
    <w:p w14:paraId="1742F2E7" w14:textId="2722ECBE" w:rsidR="006C0341" w:rsidRPr="00536BA4" w:rsidRDefault="00A55BA9" w:rsidP="006F0F46">
      <w:pPr>
        <w:numPr>
          <w:ilvl w:val="0"/>
          <w:numId w:val="13"/>
        </w:numPr>
        <w:tabs>
          <w:tab w:val="left" w:pos="420"/>
        </w:tabs>
        <w:spacing w:line="360" w:lineRule="auto"/>
        <w:jc w:val="both"/>
        <w:rPr>
          <w:rFonts w:ascii="Century" w:hAnsi="Century" w:cs="Times New Roman"/>
          <w:sz w:val="24"/>
          <w:szCs w:val="24"/>
        </w:rPr>
      </w:pPr>
      <w:r w:rsidRPr="00536BA4">
        <w:rPr>
          <w:rFonts w:ascii="Century" w:hAnsi="Century" w:cs="Times New Roman"/>
          <w:sz w:val="24"/>
          <w:szCs w:val="24"/>
        </w:rPr>
        <w:t xml:space="preserve">Faciliter la coordination et la collaboration entre les acteurs du projet, tels que les chefs de projet, les développeurs et les </w:t>
      </w:r>
      <w:r w:rsidR="00C3773E" w:rsidRPr="00536BA4">
        <w:rPr>
          <w:rFonts w:ascii="Century" w:hAnsi="Century" w:cs="Times New Roman"/>
          <w:sz w:val="24"/>
          <w:szCs w:val="24"/>
        </w:rPr>
        <w:t>clients ;</w:t>
      </w:r>
    </w:p>
    <w:p w14:paraId="1742F2E8" w14:textId="0D2B701D" w:rsidR="006C0341" w:rsidRPr="00536BA4" w:rsidRDefault="00A55BA9" w:rsidP="006F0F46">
      <w:pPr>
        <w:numPr>
          <w:ilvl w:val="0"/>
          <w:numId w:val="13"/>
        </w:numPr>
        <w:tabs>
          <w:tab w:val="left" w:pos="420"/>
        </w:tabs>
        <w:spacing w:line="360" w:lineRule="auto"/>
        <w:jc w:val="both"/>
        <w:rPr>
          <w:rFonts w:ascii="Century" w:hAnsi="Century" w:cs="Times New Roman"/>
          <w:sz w:val="24"/>
          <w:szCs w:val="24"/>
        </w:rPr>
      </w:pPr>
      <w:r w:rsidRPr="00536BA4">
        <w:rPr>
          <w:rFonts w:ascii="Century" w:hAnsi="Century" w:cs="Times New Roman"/>
          <w:sz w:val="24"/>
          <w:szCs w:val="24"/>
        </w:rPr>
        <w:t xml:space="preserve">Centraliser les informations liées au projet, y compris les tâches, les délais, les ressources et les </w:t>
      </w:r>
      <w:r w:rsidR="00C3773E" w:rsidRPr="00536BA4">
        <w:rPr>
          <w:rFonts w:ascii="Century" w:hAnsi="Century" w:cs="Times New Roman"/>
          <w:sz w:val="24"/>
          <w:szCs w:val="24"/>
        </w:rPr>
        <w:t>documents ;</w:t>
      </w:r>
    </w:p>
    <w:p w14:paraId="1742F2EA" w14:textId="0D7E9B40" w:rsidR="006C0341" w:rsidRPr="00536BA4" w:rsidRDefault="00A55BA9" w:rsidP="006F0F46">
      <w:pPr>
        <w:numPr>
          <w:ilvl w:val="0"/>
          <w:numId w:val="13"/>
        </w:numPr>
        <w:tabs>
          <w:tab w:val="left" w:pos="420"/>
        </w:tabs>
        <w:spacing w:line="360" w:lineRule="auto"/>
        <w:jc w:val="both"/>
        <w:rPr>
          <w:rFonts w:ascii="Century" w:hAnsi="Century" w:cs="Times New Roman"/>
          <w:sz w:val="24"/>
          <w:szCs w:val="24"/>
        </w:rPr>
      </w:pPr>
      <w:r w:rsidRPr="00536BA4">
        <w:rPr>
          <w:rFonts w:ascii="Century" w:hAnsi="Century" w:cs="Times New Roman"/>
          <w:sz w:val="24"/>
          <w:szCs w:val="24"/>
        </w:rPr>
        <w:t xml:space="preserve">Favoriser la communication efficace entre les membres de l'équipe, en facilitant les échanges </w:t>
      </w:r>
      <w:r w:rsidR="001D4356" w:rsidRPr="00536BA4">
        <w:rPr>
          <w:rFonts w:ascii="Century" w:hAnsi="Century" w:cs="Times New Roman"/>
          <w:sz w:val="24"/>
          <w:szCs w:val="24"/>
        </w:rPr>
        <w:t>d’informations ;</w:t>
      </w:r>
    </w:p>
    <w:p w14:paraId="1742F2EF" w14:textId="139EF35B" w:rsidR="006C0341" w:rsidRDefault="00A55BA9" w:rsidP="006F0F46">
      <w:pPr>
        <w:numPr>
          <w:ilvl w:val="0"/>
          <w:numId w:val="13"/>
        </w:numPr>
        <w:tabs>
          <w:tab w:val="left" w:pos="420"/>
        </w:tabs>
        <w:spacing w:line="360" w:lineRule="auto"/>
        <w:jc w:val="both"/>
        <w:rPr>
          <w:rFonts w:ascii="Century" w:hAnsi="Century" w:cs="Times New Roman"/>
          <w:sz w:val="24"/>
          <w:szCs w:val="24"/>
        </w:rPr>
      </w:pPr>
      <w:r w:rsidRPr="00536BA4">
        <w:rPr>
          <w:rFonts w:ascii="Century" w:hAnsi="Century" w:cs="Times New Roman"/>
          <w:sz w:val="24"/>
          <w:szCs w:val="24"/>
        </w:rPr>
        <w:t>Améliorer la satisfaction des clients en fournissant une visibilité accrue sur l'avancement du projet et en répondant à leurs besoins et attentes</w:t>
      </w:r>
      <w:r w:rsidR="00C3773E" w:rsidRPr="00536BA4">
        <w:rPr>
          <w:rFonts w:ascii="Century" w:hAnsi="Century" w:cs="Times New Roman"/>
          <w:sz w:val="24"/>
          <w:szCs w:val="24"/>
        </w:rPr>
        <w:t>.</w:t>
      </w:r>
    </w:p>
    <w:p w14:paraId="1742F2F0" w14:textId="05A9A4BB" w:rsidR="006C0341" w:rsidRPr="00413F17" w:rsidRDefault="001D4356" w:rsidP="006F0F46">
      <w:pPr>
        <w:numPr>
          <w:ilvl w:val="0"/>
          <w:numId w:val="13"/>
        </w:numPr>
        <w:spacing w:line="360" w:lineRule="auto"/>
        <w:jc w:val="both"/>
        <w:rPr>
          <w:rFonts w:ascii="Century" w:hAnsi="Century" w:cs="Times New Roman"/>
          <w:sz w:val="24"/>
          <w:szCs w:val="24"/>
        </w:rPr>
      </w:pPr>
      <w:r w:rsidRPr="00536BA4">
        <w:rPr>
          <w:rFonts w:ascii="Century" w:hAnsi="Century" w:cs="Times New Roman"/>
          <w:sz w:val="24"/>
          <w:szCs w:val="24"/>
        </w:rPr>
        <w:t xml:space="preserve">Générer des rapports et des analyses pour évaluer la performance du projet et prendre des décisions basées sur des données </w:t>
      </w:r>
      <w:del w:id="95" w:author="Compte Microsoft" w:date="2023-07-25T18:19:00Z">
        <w:r w:rsidRPr="00536BA4" w:rsidDel="005D7707">
          <w:rPr>
            <w:rFonts w:ascii="Century" w:hAnsi="Century" w:cs="Times New Roman"/>
            <w:sz w:val="24"/>
            <w:szCs w:val="24"/>
          </w:rPr>
          <w:delText>;</w:delText>
        </w:r>
      </w:del>
      <w:ins w:id="96" w:author="Compte Microsoft" w:date="2023-07-25T18:19:00Z">
        <w:r w:rsidR="005D7707">
          <w:rPr>
            <w:rFonts w:ascii="Century" w:hAnsi="Century" w:cs="Times New Roman"/>
            <w:sz w:val="24"/>
            <w:szCs w:val="24"/>
          </w:rPr>
          <w:t xml:space="preserve"> Point</w:t>
        </w:r>
      </w:ins>
    </w:p>
    <w:p w14:paraId="1742F2F1" w14:textId="293A75D1" w:rsidR="006C0341" w:rsidRPr="00413F17" w:rsidRDefault="002223DC" w:rsidP="002223DC">
      <w:pPr>
        <w:pStyle w:val="Titre2"/>
        <w:spacing w:after="0" w:line="360" w:lineRule="auto"/>
        <w:rPr>
          <w:rFonts w:ascii="Century" w:hAnsi="Century" w:cs="Times New Roman"/>
          <w:sz w:val="24"/>
          <w:szCs w:val="24"/>
        </w:rPr>
      </w:pPr>
      <w:bookmarkStart w:id="97" w:name="_Toc30962"/>
      <w:bookmarkStart w:id="98" w:name="_Toc27107"/>
      <w:bookmarkStart w:id="99" w:name="_Toc30410"/>
      <w:bookmarkStart w:id="100" w:name="_Toc29579"/>
      <w:bookmarkStart w:id="101" w:name="_Toc26213"/>
      <w:bookmarkStart w:id="102" w:name="_Toc141052707"/>
      <w:r>
        <w:rPr>
          <w:rFonts w:ascii="Century" w:hAnsi="Century" w:cs="Times New Roman"/>
          <w:sz w:val="24"/>
          <w:szCs w:val="24"/>
        </w:rPr>
        <w:t xml:space="preserve">1.3.2 </w:t>
      </w:r>
      <w:r w:rsidR="00A55BA9" w:rsidRPr="00413F17">
        <w:rPr>
          <w:rFonts w:ascii="Century" w:hAnsi="Century" w:cs="Times New Roman"/>
          <w:sz w:val="24"/>
          <w:szCs w:val="24"/>
        </w:rPr>
        <w:t>Résultats attendus</w:t>
      </w:r>
      <w:bookmarkEnd w:id="97"/>
      <w:bookmarkEnd w:id="98"/>
      <w:bookmarkEnd w:id="99"/>
      <w:bookmarkEnd w:id="100"/>
      <w:bookmarkEnd w:id="101"/>
      <w:bookmarkEnd w:id="102"/>
    </w:p>
    <w:p w14:paraId="1742F2F3" w14:textId="25F634DD" w:rsidR="006C0341" w:rsidRPr="00536BA4" w:rsidRDefault="00A55BA9" w:rsidP="006F0F46">
      <w:pPr>
        <w:spacing w:line="360" w:lineRule="auto"/>
        <w:ind w:firstLine="420"/>
        <w:jc w:val="both"/>
        <w:rPr>
          <w:rFonts w:ascii="Century" w:hAnsi="Century" w:cs="Times New Roman"/>
          <w:sz w:val="24"/>
          <w:szCs w:val="24"/>
        </w:rPr>
      </w:pPr>
      <w:commentRangeStart w:id="103"/>
      <w:r w:rsidRPr="00536BA4">
        <w:rPr>
          <w:rFonts w:ascii="Century" w:hAnsi="Century" w:cs="Times New Roman"/>
          <w:sz w:val="24"/>
          <w:szCs w:val="24"/>
        </w:rPr>
        <w:t xml:space="preserve">L’on désire au terme de la réalisation de ce </w:t>
      </w:r>
      <w:r w:rsidR="00C3773E" w:rsidRPr="00536BA4">
        <w:rPr>
          <w:rFonts w:ascii="Century" w:hAnsi="Century" w:cs="Times New Roman"/>
          <w:sz w:val="24"/>
          <w:szCs w:val="24"/>
        </w:rPr>
        <w:t>thème</w:t>
      </w:r>
      <w:r w:rsidRPr="00536BA4">
        <w:rPr>
          <w:rFonts w:ascii="Century" w:hAnsi="Century" w:cs="Times New Roman"/>
          <w:sz w:val="24"/>
          <w:szCs w:val="24"/>
        </w:rPr>
        <w:t xml:space="preserve">, </w:t>
      </w:r>
      <w:r w:rsidR="00C3773E" w:rsidRPr="00536BA4">
        <w:rPr>
          <w:rFonts w:ascii="Century" w:hAnsi="Century" w:cs="Times New Roman"/>
          <w:sz w:val="24"/>
          <w:szCs w:val="24"/>
        </w:rPr>
        <w:t>permettre :</w:t>
      </w:r>
      <w:commentRangeEnd w:id="103"/>
      <w:r w:rsidR="00AD0D51">
        <w:rPr>
          <w:rStyle w:val="Marquedecommentaire"/>
        </w:rPr>
        <w:commentReference w:id="103"/>
      </w:r>
    </w:p>
    <w:p w14:paraId="1742F2F4" w14:textId="2FCBE16F" w:rsidR="006C0341" w:rsidRPr="006F0F46" w:rsidRDefault="00A55BA9" w:rsidP="006F0F46">
      <w:pPr>
        <w:pStyle w:val="Paragraphedeliste"/>
        <w:numPr>
          <w:ilvl w:val="0"/>
          <w:numId w:val="14"/>
        </w:numPr>
        <w:tabs>
          <w:tab w:val="left" w:pos="420"/>
        </w:tabs>
        <w:spacing w:line="360" w:lineRule="auto"/>
        <w:jc w:val="both"/>
        <w:rPr>
          <w:rFonts w:ascii="Century" w:hAnsi="Century" w:cs="Times New Roman"/>
          <w:sz w:val="24"/>
          <w:szCs w:val="24"/>
        </w:rPr>
      </w:pPr>
      <w:r w:rsidRPr="006F0F46">
        <w:rPr>
          <w:rFonts w:ascii="Century" w:hAnsi="Century" w:cs="Times New Roman"/>
          <w:sz w:val="24"/>
          <w:szCs w:val="24"/>
        </w:rPr>
        <w:t xml:space="preserve">Une plateforme de suivi de projet informatique fonctionnelle et </w:t>
      </w:r>
      <w:r w:rsidR="00C3773E" w:rsidRPr="006F0F46">
        <w:rPr>
          <w:rFonts w:ascii="Century" w:hAnsi="Century" w:cs="Times New Roman"/>
          <w:sz w:val="24"/>
          <w:szCs w:val="24"/>
        </w:rPr>
        <w:t>opérationnelle</w:t>
      </w:r>
      <w:ins w:id="104" w:author="Compte Microsoft" w:date="2023-07-25T18:20:00Z">
        <w:r w:rsidR="00AD0D51">
          <w:rPr>
            <w:rFonts w:ascii="Century" w:hAnsi="Century" w:cs="Times New Roman"/>
            <w:sz w:val="24"/>
            <w:szCs w:val="24"/>
          </w:rPr>
          <w:t xml:space="preserve"> soit réalisée</w:t>
        </w:r>
      </w:ins>
      <w:r w:rsidR="00C3773E" w:rsidRPr="006F0F46">
        <w:rPr>
          <w:rFonts w:ascii="Century" w:hAnsi="Century" w:cs="Times New Roman"/>
          <w:sz w:val="24"/>
          <w:szCs w:val="24"/>
        </w:rPr>
        <w:t xml:space="preserve"> ;</w:t>
      </w:r>
    </w:p>
    <w:p w14:paraId="1742F2F5" w14:textId="6B2D8858" w:rsidR="006C0341" w:rsidRPr="006F0F46" w:rsidRDefault="00A55BA9" w:rsidP="006F0F46">
      <w:pPr>
        <w:pStyle w:val="Paragraphedeliste"/>
        <w:numPr>
          <w:ilvl w:val="0"/>
          <w:numId w:val="14"/>
        </w:numPr>
        <w:tabs>
          <w:tab w:val="left" w:pos="420"/>
        </w:tabs>
        <w:spacing w:line="360" w:lineRule="auto"/>
        <w:jc w:val="both"/>
        <w:rPr>
          <w:rFonts w:ascii="Century" w:hAnsi="Century" w:cs="Times New Roman"/>
          <w:sz w:val="24"/>
          <w:szCs w:val="24"/>
        </w:rPr>
      </w:pPr>
      <w:r w:rsidRPr="006F0F46">
        <w:rPr>
          <w:rFonts w:ascii="Century" w:hAnsi="Century" w:cs="Times New Roman"/>
          <w:sz w:val="24"/>
          <w:szCs w:val="24"/>
        </w:rPr>
        <w:t xml:space="preserve">Une meilleure coordination et collaboration entre les acteurs du </w:t>
      </w:r>
      <w:r w:rsidR="00C3773E" w:rsidRPr="006F0F46">
        <w:rPr>
          <w:rFonts w:ascii="Century" w:hAnsi="Century" w:cs="Times New Roman"/>
          <w:sz w:val="24"/>
          <w:szCs w:val="24"/>
        </w:rPr>
        <w:t xml:space="preserve">projet </w:t>
      </w:r>
      <w:ins w:id="105" w:author="Compte Microsoft" w:date="2023-07-25T18:21:00Z">
        <w:r w:rsidR="00AD0D51">
          <w:rPr>
            <w:rFonts w:ascii="Century" w:hAnsi="Century" w:cs="Times New Roman"/>
            <w:sz w:val="24"/>
            <w:szCs w:val="24"/>
          </w:rPr>
          <w:t>suivre la nomenclature</w:t>
        </w:r>
      </w:ins>
      <w:r w:rsidR="00C3773E" w:rsidRPr="006F0F46">
        <w:rPr>
          <w:rFonts w:ascii="Century" w:hAnsi="Century" w:cs="Times New Roman"/>
          <w:sz w:val="24"/>
          <w:szCs w:val="24"/>
        </w:rPr>
        <w:t>;</w:t>
      </w:r>
    </w:p>
    <w:p w14:paraId="1742F2F6" w14:textId="4913F5F1" w:rsidR="006C0341" w:rsidRPr="006F0F46" w:rsidRDefault="00A55BA9" w:rsidP="006F0F46">
      <w:pPr>
        <w:pStyle w:val="Paragraphedeliste"/>
        <w:numPr>
          <w:ilvl w:val="0"/>
          <w:numId w:val="14"/>
        </w:numPr>
        <w:tabs>
          <w:tab w:val="left" w:pos="420"/>
        </w:tabs>
        <w:spacing w:line="360" w:lineRule="auto"/>
        <w:jc w:val="both"/>
        <w:rPr>
          <w:rFonts w:ascii="Century" w:hAnsi="Century" w:cs="Times New Roman"/>
          <w:sz w:val="24"/>
          <w:szCs w:val="24"/>
        </w:rPr>
      </w:pPr>
      <w:r w:rsidRPr="006F0F46">
        <w:rPr>
          <w:rFonts w:ascii="Century" w:hAnsi="Century" w:cs="Times New Roman"/>
          <w:sz w:val="24"/>
          <w:szCs w:val="24"/>
        </w:rPr>
        <w:t xml:space="preserve">Une centralisation des informations du projet pour une meilleure visibilité et </w:t>
      </w:r>
      <w:r w:rsidR="00C3773E" w:rsidRPr="006F0F46">
        <w:rPr>
          <w:rFonts w:ascii="Century" w:hAnsi="Century" w:cs="Times New Roman"/>
          <w:sz w:val="24"/>
          <w:szCs w:val="24"/>
        </w:rPr>
        <w:t xml:space="preserve">accessibilité </w:t>
      </w:r>
      <w:ins w:id="106" w:author="Compte Microsoft" w:date="2023-07-25T18:21:00Z">
        <w:r w:rsidR="00AD0D51">
          <w:rPr>
            <w:rFonts w:ascii="Century" w:hAnsi="Century" w:cs="Times New Roman"/>
            <w:sz w:val="24"/>
            <w:szCs w:val="24"/>
          </w:rPr>
          <w:t>suivre la nomenclature</w:t>
        </w:r>
      </w:ins>
      <w:r w:rsidR="00C3773E" w:rsidRPr="006F0F46">
        <w:rPr>
          <w:rFonts w:ascii="Century" w:hAnsi="Century" w:cs="Times New Roman"/>
          <w:sz w:val="24"/>
          <w:szCs w:val="24"/>
        </w:rPr>
        <w:t>;</w:t>
      </w:r>
    </w:p>
    <w:p w14:paraId="1742F2F7" w14:textId="3B942755" w:rsidR="006C0341" w:rsidRPr="006F0F46" w:rsidRDefault="00A55BA9" w:rsidP="006F0F46">
      <w:pPr>
        <w:pStyle w:val="Paragraphedeliste"/>
        <w:numPr>
          <w:ilvl w:val="0"/>
          <w:numId w:val="14"/>
        </w:numPr>
        <w:tabs>
          <w:tab w:val="left" w:pos="420"/>
        </w:tabs>
        <w:spacing w:line="360" w:lineRule="auto"/>
        <w:jc w:val="both"/>
        <w:rPr>
          <w:rFonts w:ascii="Century" w:hAnsi="Century" w:cs="Times New Roman"/>
          <w:sz w:val="24"/>
          <w:szCs w:val="24"/>
        </w:rPr>
      </w:pPr>
      <w:r w:rsidRPr="006F0F46">
        <w:rPr>
          <w:rFonts w:ascii="Century" w:hAnsi="Century" w:cs="Times New Roman"/>
          <w:sz w:val="24"/>
          <w:szCs w:val="24"/>
        </w:rPr>
        <w:t xml:space="preserve">Un suivi en temps réel de l'avancement du projet et des indicateurs clés de </w:t>
      </w:r>
      <w:r w:rsidR="00C3773E" w:rsidRPr="006F0F46">
        <w:rPr>
          <w:rFonts w:ascii="Century" w:hAnsi="Century" w:cs="Times New Roman"/>
          <w:sz w:val="24"/>
          <w:szCs w:val="24"/>
        </w:rPr>
        <w:t>performance</w:t>
      </w:r>
      <w:ins w:id="107" w:author="Compte Microsoft" w:date="2023-07-25T18:21:00Z">
        <w:r w:rsidR="00AD0D51">
          <w:rPr>
            <w:rFonts w:ascii="Century" w:hAnsi="Century" w:cs="Times New Roman"/>
            <w:sz w:val="24"/>
            <w:szCs w:val="24"/>
          </w:rPr>
          <w:t xml:space="preserve"> est disponible</w:t>
        </w:r>
      </w:ins>
      <w:r w:rsidR="00C3773E" w:rsidRPr="006F0F46">
        <w:rPr>
          <w:rFonts w:ascii="Century" w:hAnsi="Century" w:cs="Times New Roman"/>
          <w:sz w:val="24"/>
          <w:szCs w:val="24"/>
        </w:rPr>
        <w:t xml:space="preserve"> ;</w:t>
      </w:r>
    </w:p>
    <w:p w14:paraId="1742F2F8" w14:textId="3DB5BC36" w:rsidR="006C0341" w:rsidRPr="006F0F46" w:rsidRDefault="00A55BA9" w:rsidP="006F0F46">
      <w:pPr>
        <w:pStyle w:val="Paragraphedeliste"/>
        <w:numPr>
          <w:ilvl w:val="0"/>
          <w:numId w:val="14"/>
        </w:numPr>
        <w:tabs>
          <w:tab w:val="left" w:pos="420"/>
        </w:tabs>
        <w:spacing w:line="360" w:lineRule="auto"/>
        <w:jc w:val="both"/>
        <w:rPr>
          <w:rFonts w:ascii="Century" w:hAnsi="Century" w:cs="Times New Roman"/>
          <w:sz w:val="24"/>
          <w:szCs w:val="24"/>
        </w:rPr>
      </w:pPr>
      <w:r w:rsidRPr="006F0F46">
        <w:rPr>
          <w:rFonts w:ascii="Century" w:hAnsi="Century" w:cs="Times New Roman"/>
          <w:sz w:val="24"/>
          <w:szCs w:val="24"/>
        </w:rPr>
        <w:t xml:space="preserve">Une communication efficace entre les membres de l'équipe, favorisant l'échange d'informations et la prise de </w:t>
      </w:r>
      <w:r w:rsidR="00C3773E" w:rsidRPr="006F0F46">
        <w:rPr>
          <w:rFonts w:ascii="Century" w:hAnsi="Century" w:cs="Times New Roman"/>
          <w:sz w:val="24"/>
          <w:szCs w:val="24"/>
        </w:rPr>
        <w:t xml:space="preserve">décisions </w:t>
      </w:r>
      <w:ins w:id="108" w:author="Compte Microsoft" w:date="2023-07-25T18:21:00Z">
        <w:r w:rsidR="00AD0D51">
          <w:rPr>
            <w:rFonts w:ascii="Century" w:hAnsi="Century" w:cs="Times New Roman"/>
            <w:sz w:val="24"/>
            <w:szCs w:val="24"/>
          </w:rPr>
          <w:t xml:space="preserve">est possible </w:t>
        </w:r>
      </w:ins>
      <w:r w:rsidR="00C3773E" w:rsidRPr="006F0F46">
        <w:rPr>
          <w:rFonts w:ascii="Century" w:hAnsi="Century" w:cs="Times New Roman"/>
          <w:sz w:val="24"/>
          <w:szCs w:val="24"/>
        </w:rPr>
        <w:t>;</w:t>
      </w:r>
    </w:p>
    <w:p w14:paraId="1742F2F9" w14:textId="1DCF032F" w:rsidR="006C0341" w:rsidRPr="006F0F46" w:rsidRDefault="00A55BA9" w:rsidP="006F0F46">
      <w:pPr>
        <w:pStyle w:val="Paragraphedeliste"/>
        <w:numPr>
          <w:ilvl w:val="0"/>
          <w:numId w:val="14"/>
        </w:numPr>
        <w:tabs>
          <w:tab w:val="left" w:pos="420"/>
        </w:tabs>
        <w:spacing w:line="360" w:lineRule="auto"/>
        <w:jc w:val="both"/>
        <w:rPr>
          <w:rFonts w:ascii="Century" w:hAnsi="Century" w:cs="Times New Roman"/>
          <w:sz w:val="24"/>
          <w:szCs w:val="24"/>
        </w:rPr>
      </w:pPr>
      <w:r w:rsidRPr="006F0F46">
        <w:rPr>
          <w:rFonts w:ascii="Century" w:hAnsi="Century" w:cs="Times New Roman"/>
          <w:sz w:val="24"/>
          <w:szCs w:val="24"/>
        </w:rPr>
        <w:t>Une gestion améliorée des changements et des demandes des clients</w:t>
      </w:r>
      <w:r w:rsidR="00C3773E" w:rsidRPr="006F0F46">
        <w:rPr>
          <w:rFonts w:ascii="Century" w:hAnsi="Century" w:cs="Times New Roman"/>
          <w:sz w:val="24"/>
          <w:szCs w:val="24"/>
        </w:rPr>
        <w:t> </w:t>
      </w:r>
      <w:ins w:id="109" w:author="Compte Microsoft" w:date="2023-07-25T18:21:00Z">
        <w:r w:rsidR="00AD0D51">
          <w:rPr>
            <w:rFonts w:ascii="Century" w:hAnsi="Century" w:cs="Times New Roman"/>
            <w:sz w:val="24"/>
            <w:szCs w:val="24"/>
          </w:rPr>
          <w:t>suivre la nomenclature</w:t>
        </w:r>
      </w:ins>
      <w:r w:rsidR="00C3773E" w:rsidRPr="006F0F46">
        <w:rPr>
          <w:rFonts w:ascii="Century" w:hAnsi="Century" w:cs="Times New Roman"/>
          <w:sz w:val="24"/>
          <w:szCs w:val="24"/>
        </w:rPr>
        <w:t>;</w:t>
      </w:r>
    </w:p>
    <w:p w14:paraId="1742F2FA" w14:textId="58EEF7A5" w:rsidR="006C0341" w:rsidRPr="006F0F46" w:rsidRDefault="00A55BA9" w:rsidP="006F0F46">
      <w:pPr>
        <w:pStyle w:val="Paragraphedeliste"/>
        <w:numPr>
          <w:ilvl w:val="0"/>
          <w:numId w:val="14"/>
        </w:numPr>
        <w:tabs>
          <w:tab w:val="left" w:pos="420"/>
        </w:tabs>
        <w:spacing w:line="360" w:lineRule="auto"/>
        <w:jc w:val="both"/>
        <w:rPr>
          <w:rFonts w:ascii="Century" w:hAnsi="Century" w:cs="Times New Roman"/>
          <w:sz w:val="24"/>
          <w:szCs w:val="24"/>
        </w:rPr>
      </w:pPr>
      <w:r w:rsidRPr="006F0F46">
        <w:rPr>
          <w:rFonts w:ascii="Century" w:hAnsi="Century" w:cs="Times New Roman"/>
          <w:sz w:val="24"/>
          <w:szCs w:val="24"/>
        </w:rPr>
        <w:t>Une meilleure satisfaction des clients grâce à une visibilité accrue et à la prise en compte de leurs besoins et attentes</w:t>
      </w:r>
      <w:ins w:id="110" w:author="Compte Microsoft" w:date="2023-07-25T18:22:00Z">
        <w:r w:rsidR="00AD0D51">
          <w:rPr>
            <w:rFonts w:ascii="Century" w:hAnsi="Century" w:cs="Times New Roman"/>
            <w:sz w:val="24"/>
            <w:szCs w:val="24"/>
          </w:rPr>
          <w:t xml:space="preserve"> suivre la nomenclature</w:t>
        </w:r>
      </w:ins>
      <w:r w:rsidRPr="006F0F46">
        <w:rPr>
          <w:rFonts w:ascii="Century" w:hAnsi="Century" w:cs="Times New Roman"/>
          <w:sz w:val="24"/>
          <w:szCs w:val="24"/>
        </w:rPr>
        <w:t>.</w:t>
      </w:r>
    </w:p>
    <w:p w14:paraId="1742F2FB" w14:textId="77777777" w:rsidR="006C0341" w:rsidRPr="00536BA4" w:rsidRDefault="006C0341" w:rsidP="00882821">
      <w:pPr>
        <w:spacing w:line="360" w:lineRule="auto"/>
        <w:jc w:val="both"/>
        <w:rPr>
          <w:rFonts w:ascii="Century" w:hAnsi="Century" w:cs="Times New Roman"/>
          <w:sz w:val="24"/>
          <w:szCs w:val="24"/>
        </w:rPr>
      </w:pPr>
    </w:p>
    <w:p w14:paraId="1742F2FC" w14:textId="77777777" w:rsidR="006C0341" w:rsidRPr="00536BA4" w:rsidRDefault="006C0341" w:rsidP="00882821">
      <w:pPr>
        <w:spacing w:line="360" w:lineRule="auto"/>
        <w:jc w:val="both"/>
        <w:rPr>
          <w:rFonts w:ascii="Century" w:hAnsi="Century" w:cs="Times New Roman"/>
          <w:sz w:val="24"/>
          <w:szCs w:val="24"/>
        </w:rPr>
      </w:pPr>
    </w:p>
    <w:p w14:paraId="1742F2FD" w14:textId="77777777" w:rsidR="006C0341" w:rsidRPr="00536BA4" w:rsidRDefault="006C0341" w:rsidP="00882821">
      <w:pPr>
        <w:spacing w:line="360" w:lineRule="auto"/>
        <w:jc w:val="both"/>
        <w:rPr>
          <w:rFonts w:ascii="Century" w:hAnsi="Century" w:cs="Times New Roman"/>
          <w:sz w:val="24"/>
          <w:szCs w:val="24"/>
        </w:rPr>
      </w:pPr>
    </w:p>
    <w:p w14:paraId="1742F2FE" w14:textId="77777777" w:rsidR="006C0341" w:rsidRPr="00536BA4" w:rsidRDefault="006C0341" w:rsidP="00882821">
      <w:pPr>
        <w:spacing w:line="360" w:lineRule="auto"/>
        <w:jc w:val="both"/>
        <w:rPr>
          <w:rFonts w:ascii="Century" w:hAnsi="Century" w:cs="Times New Roman"/>
          <w:sz w:val="24"/>
          <w:szCs w:val="24"/>
        </w:rPr>
      </w:pPr>
    </w:p>
    <w:p w14:paraId="1742F2FF" w14:textId="77777777" w:rsidR="006C0341" w:rsidRPr="00536BA4" w:rsidRDefault="006C0341" w:rsidP="00882821">
      <w:pPr>
        <w:spacing w:line="360" w:lineRule="auto"/>
        <w:jc w:val="both"/>
        <w:rPr>
          <w:rFonts w:ascii="Century" w:hAnsi="Century" w:cs="Times New Roman"/>
          <w:sz w:val="24"/>
          <w:szCs w:val="24"/>
        </w:rPr>
      </w:pPr>
    </w:p>
    <w:p w14:paraId="1742F300" w14:textId="77777777" w:rsidR="006C0341" w:rsidRPr="00536BA4" w:rsidRDefault="006C0341" w:rsidP="00882821">
      <w:pPr>
        <w:spacing w:line="360" w:lineRule="auto"/>
        <w:jc w:val="both"/>
        <w:rPr>
          <w:rFonts w:ascii="Century" w:hAnsi="Century" w:cs="Times New Roman"/>
          <w:sz w:val="24"/>
          <w:szCs w:val="24"/>
        </w:rPr>
      </w:pPr>
    </w:p>
    <w:p w14:paraId="1742F301" w14:textId="77777777" w:rsidR="006C0341" w:rsidRPr="00536BA4" w:rsidRDefault="006C0341" w:rsidP="00882821">
      <w:pPr>
        <w:spacing w:line="360" w:lineRule="auto"/>
        <w:jc w:val="both"/>
        <w:rPr>
          <w:rFonts w:ascii="Century" w:hAnsi="Century" w:cs="Times New Roman"/>
          <w:sz w:val="24"/>
          <w:szCs w:val="24"/>
        </w:rPr>
      </w:pPr>
    </w:p>
    <w:p w14:paraId="1742F302" w14:textId="77777777" w:rsidR="006C0341" w:rsidRPr="00536BA4" w:rsidRDefault="006C0341" w:rsidP="00882821">
      <w:pPr>
        <w:spacing w:line="360" w:lineRule="auto"/>
        <w:jc w:val="both"/>
        <w:rPr>
          <w:rFonts w:ascii="Century" w:hAnsi="Century" w:cs="Times New Roman"/>
          <w:sz w:val="24"/>
          <w:szCs w:val="24"/>
        </w:rPr>
      </w:pPr>
    </w:p>
    <w:p w14:paraId="1742F303" w14:textId="77777777" w:rsidR="006C0341" w:rsidRPr="00536BA4" w:rsidRDefault="006C0341" w:rsidP="00882821">
      <w:pPr>
        <w:spacing w:line="360" w:lineRule="auto"/>
        <w:jc w:val="both"/>
        <w:rPr>
          <w:rFonts w:ascii="Century" w:hAnsi="Century" w:cs="Times New Roman"/>
          <w:sz w:val="24"/>
          <w:szCs w:val="24"/>
        </w:rPr>
      </w:pPr>
    </w:p>
    <w:p w14:paraId="1742F304" w14:textId="77777777" w:rsidR="006C0341" w:rsidRPr="00536BA4" w:rsidRDefault="006C0341" w:rsidP="00882821">
      <w:pPr>
        <w:spacing w:line="360" w:lineRule="auto"/>
        <w:jc w:val="both"/>
        <w:rPr>
          <w:rFonts w:ascii="Century" w:hAnsi="Century" w:cs="Times New Roman"/>
          <w:sz w:val="24"/>
          <w:szCs w:val="24"/>
        </w:rPr>
      </w:pPr>
    </w:p>
    <w:p w14:paraId="1742F305" w14:textId="77777777" w:rsidR="006C0341" w:rsidRPr="00536BA4" w:rsidRDefault="006C0341" w:rsidP="00882821">
      <w:pPr>
        <w:spacing w:line="360" w:lineRule="auto"/>
        <w:jc w:val="both"/>
        <w:rPr>
          <w:rFonts w:ascii="Century" w:hAnsi="Century" w:cs="Times New Roman"/>
          <w:sz w:val="24"/>
          <w:szCs w:val="24"/>
        </w:rPr>
      </w:pPr>
    </w:p>
    <w:p w14:paraId="1742F306" w14:textId="77777777" w:rsidR="006C0341" w:rsidRPr="00536BA4" w:rsidRDefault="006C0341" w:rsidP="00882821">
      <w:pPr>
        <w:spacing w:line="360" w:lineRule="auto"/>
        <w:jc w:val="both"/>
        <w:rPr>
          <w:rFonts w:ascii="Century" w:hAnsi="Century" w:cs="Times New Roman"/>
          <w:sz w:val="24"/>
          <w:szCs w:val="24"/>
        </w:rPr>
      </w:pPr>
    </w:p>
    <w:p w14:paraId="1742F307" w14:textId="77777777" w:rsidR="006C0341" w:rsidRPr="00536BA4" w:rsidRDefault="006C0341" w:rsidP="00882821">
      <w:pPr>
        <w:spacing w:line="360" w:lineRule="auto"/>
        <w:jc w:val="both"/>
        <w:rPr>
          <w:rFonts w:ascii="Century" w:hAnsi="Century" w:cs="Times New Roman"/>
          <w:sz w:val="24"/>
          <w:szCs w:val="24"/>
        </w:rPr>
      </w:pPr>
    </w:p>
    <w:p w14:paraId="1742F308" w14:textId="77777777" w:rsidR="006C0341" w:rsidRPr="00536BA4" w:rsidRDefault="006C0341" w:rsidP="00882821">
      <w:pPr>
        <w:spacing w:line="360" w:lineRule="auto"/>
        <w:jc w:val="both"/>
        <w:rPr>
          <w:rFonts w:ascii="Century" w:hAnsi="Century" w:cs="Times New Roman"/>
          <w:sz w:val="24"/>
          <w:szCs w:val="24"/>
        </w:rPr>
      </w:pPr>
    </w:p>
    <w:p w14:paraId="1742F309" w14:textId="77777777" w:rsidR="006C0341" w:rsidRPr="00536BA4" w:rsidRDefault="006C0341" w:rsidP="00882821">
      <w:pPr>
        <w:spacing w:line="360" w:lineRule="auto"/>
        <w:jc w:val="both"/>
        <w:rPr>
          <w:rFonts w:ascii="Century" w:hAnsi="Century" w:cs="Times New Roman"/>
          <w:sz w:val="24"/>
          <w:szCs w:val="24"/>
        </w:rPr>
      </w:pPr>
    </w:p>
    <w:p w14:paraId="1742F30A" w14:textId="77777777" w:rsidR="006C0341" w:rsidRPr="00536BA4" w:rsidRDefault="006C0341" w:rsidP="00882821">
      <w:pPr>
        <w:spacing w:line="360" w:lineRule="auto"/>
        <w:jc w:val="both"/>
        <w:rPr>
          <w:rFonts w:ascii="Century" w:hAnsi="Century" w:cs="Times New Roman"/>
          <w:sz w:val="24"/>
          <w:szCs w:val="24"/>
        </w:rPr>
      </w:pPr>
    </w:p>
    <w:p w14:paraId="1742F30B" w14:textId="77777777" w:rsidR="006C0341" w:rsidRPr="00536BA4" w:rsidRDefault="006C0341" w:rsidP="00882821">
      <w:pPr>
        <w:spacing w:line="360" w:lineRule="auto"/>
        <w:jc w:val="both"/>
        <w:rPr>
          <w:rFonts w:ascii="Century" w:hAnsi="Century" w:cs="Times New Roman"/>
          <w:sz w:val="24"/>
          <w:szCs w:val="24"/>
        </w:rPr>
      </w:pPr>
    </w:p>
    <w:p w14:paraId="0D06456D" w14:textId="77777777" w:rsidR="001070DA" w:rsidRDefault="001070DA" w:rsidP="00882821">
      <w:pPr>
        <w:spacing w:line="360" w:lineRule="auto"/>
        <w:jc w:val="both"/>
        <w:rPr>
          <w:rFonts w:ascii="Century" w:hAnsi="Century" w:cs="Times New Roman"/>
          <w:sz w:val="24"/>
          <w:szCs w:val="24"/>
        </w:rPr>
        <w:sectPr w:rsidR="001070DA" w:rsidSect="001A358F">
          <w:headerReference w:type="default" r:id="rId18"/>
          <w:pgSz w:w="11906" w:h="16838"/>
          <w:pgMar w:top="1440" w:right="1440" w:bottom="1440" w:left="1440" w:header="720" w:footer="720" w:gutter="0"/>
          <w:pgNumType w:fmt="upperRoman" w:start="1"/>
          <w:cols w:space="720"/>
          <w:docGrid w:linePitch="360"/>
        </w:sectPr>
      </w:pPr>
    </w:p>
    <w:p w14:paraId="2BE77C0E" w14:textId="77777777" w:rsidR="004B39D3" w:rsidRPr="00536BA4" w:rsidRDefault="004B39D3" w:rsidP="00882821">
      <w:pPr>
        <w:spacing w:line="360" w:lineRule="auto"/>
        <w:jc w:val="both"/>
        <w:rPr>
          <w:rFonts w:ascii="Century" w:hAnsi="Century" w:cs="Times New Roman"/>
          <w:sz w:val="24"/>
          <w:szCs w:val="24"/>
        </w:rPr>
      </w:pPr>
    </w:p>
    <w:p w14:paraId="06C04AD9" w14:textId="77777777" w:rsidR="004B39D3" w:rsidRPr="00536BA4" w:rsidRDefault="004B39D3" w:rsidP="00882821">
      <w:pPr>
        <w:spacing w:line="360" w:lineRule="auto"/>
        <w:jc w:val="both"/>
        <w:rPr>
          <w:rFonts w:ascii="Century" w:hAnsi="Century" w:cs="Times New Roman"/>
          <w:sz w:val="24"/>
          <w:szCs w:val="24"/>
        </w:rPr>
      </w:pPr>
    </w:p>
    <w:p w14:paraId="2AF6546C" w14:textId="77777777" w:rsidR="004B39D3" w:rsidRPr="00536BA4" w:rsidRDefault="004B39D3" w:rsidP="00882821">
      <w:pPr>
        <w:spacing w:line="360" w:lineRule="auto"/>
        <w:jc w:val="both"/>
        <w:rPr>
          <w:rFonts w:ascii="Century" w:hAnsi="Century" w:cs="Times New Roman"/>
          <w:sz w:val="24"/>
          <w:szCs w:val="24"/>
        </w:rPr>
      </w:pPr>
    </w:p>
    <w:p w14:paraId="07A2E079" w14:textId="77777777" w:rsidR="004B39D3" w:rsidRPr="00536BA4" w:rsidRDefault="004B39D3" w:rsidP="00882821">
      <w:pPr>
        <w:spacing w:line="360" w:lineRule="auto"/>
        <w:jc w:val="both"/>
        <w:rPr>
          <w:rFonts w:ascii="Century" w:hAnsi="Century" w:cs="Times New Roman"/>
          <w:sz w:val="24"/>
          <w:szCs w:val="24"/>
        </w:rPr>
      </w:pPr>
    </w:p>
    <w:p w14:paraId="698C59D6" w14:textId="77777777" w:rsidR="004B39D3" w:rsidRPr="00536BA4" w:rsidRDefault="004B39D3" w:rsidP="00882821">
      <w:pPr>
        <w:spacing w:line="360" w:lineRule="auto"/>
        <w:jc w:val="both"/>
        <w:rPr>
          <w:rFonts w:ascii="Century" w:hAnsi="Century" w:cs="Times New Roman"/>
          <w:sz w:val="24"/>
          <w:szCs w:val="24"/>
        </w:rPr>
      </w:pPr>
    </w:p>
    <w:p w14:paraId="0BB5C95A" w14:textId="77777777" w:rsidR="004B39D3" w:rsidRPr="00536BA4" w:rsidRDefault="004B39D3" w:rsidP="00882821">
      <w:pPr>
        <w:spacing w:line="360" w:lineRule="auto"/>
        <w:jc w:val="both"/>
        <w:rPr>
          <w:rFonts w:ascii="Century" w:hAnsi="Century" w:cs="Times New Roman"/>
          <w:sz w:val="24"/>
          <w:szCs w:val="24"/>
        </w:rPr>
      </w:pPr>
    </w:p>
    <w:p w14:paraId="36E1D31F" w14:textId="77777777" w:rsidR="004B39D3" w:rsidRPr="00536BA4" w:rsidRDefault="004B39D3" w:rsidP="00882821">
      <w:pPr>
        <w:spacing w:line="360" w:lineRule="auto"/>
        <w:jc w:val="both"/>
        <w:rPr>
          <w:rFonts w:ascii="Century" w:hAnsi="Century" w:cs="Times New Roman"/>
          <w:sz w:val="24"/>
          <w:szCs w:val="24"/>
        </w:rPr>
      </w:pPr>
    </w:p>
    <w:p w14:paraId="431FAA5D" w14:textId="77777777" w:rsidR="004B39D3" w:rsidRPr="00536BA4" w:rsidRDefault="004B39D3" w:rsidP="00882821">
      <w:pPr>
        <w:spacing w:line="360" w:lineRule="auto"/>
        <w:jc w:val="both"/>
        <w:rPr>
          <w:rFonts w:ascii="Century" w:hAnsi="Century" w:cs="Times New Roman"/>
          <w:sz w:val="24"/>
          <w:szCs w:val="24"/>
        </w:rPr>
      </w:pPr>
    </w:p>
    <w:p w14:paraId="57A70FB6" w14:textId="77777777" w:rsidR="004B39D3" w:rsidRPr="00536BA4" w:rsidRDefault="004B39D3" w:rsidP="00882821">
      <w:pPr>
        <w:spacing w:line="360" w:lineRule="auto"/>
        <w:jc w:val="both"/>
        <w:rPr>
          <w:rFonts w:ascii="Century" w:hAnsi="Century" w:cs="Times New Roman"/>
          <w:sz w:val="24"/>
          <w:szCs w:val="24"/>
        </w:rPr>
      </w:pPr>
    </w:p>
    <w:p w14:paraId="47040E05" w14:textId="77777777" w:rsidR="004B39D3" w:rsidRPr="00536BA4" w:rsidRDefault="004B39D3" w:rsidP="00882821">
      <w:pPr>
        <w:spacing w:line="360" w:lineRule="auto"/>
        <w:jc w:val="both"/>
        <w:rPr>
          <w:rFonts w:ascii="Century" w:hAnsi="Century" w:cs="Times New Roman"/>
          <w:sz w:val="24"/>
          <w:szCs w:val="24"/>
        </w:rPr>
      </w:pPr>
    </w:p>
    <w:p w14:paraId="2703C9B0" w14:textId="77777777" w:rsidR="004B39D3" w:rsidRPr="00536BA4" w:rsidRDefault="004B39D3" w:rsidP="00882821">
      <w:pPr>
        <w:spacing w:line="360" w:lineRule="auto"/>
        <w:jc w:val="both"/>
        <w:rPr>
          <w:rFonts w:ascii="Century" w:hAnsi="Century" w:cs="Times New Roman"/>
          <w:sz w:val="24"/>
          <w:szCs w:val="24"/>
        </w:rPr>
      </w:pPr>
    </w:p>
    <w:p w14:paraId="2B6161F5" w14:textId="2A94A318" w:rsidR="004B39D3" w:rsidRPr="00536BA4" w:rsidRDefault="004B39D3" w:rsidP="00882821">
      <w:pPr>
        <w:spacing w:line="360" w:lineRule="auto"/>
        <w:jc w:val="both"/>
        <w:rPr>
          <w:rFonts w:ascii="Century" w:hAnsi="Century" w:cs="Times New Roman"/>
          <w:sz w:val="24"/>
          <w:szCs w:val="24"/>
        </w:rPr>
      </w:pPr>
    </w:p>
    <w:p w14:paraId="26BB3605" w14:textId="3CF1C902" w:rsidR="004B39D3" w:rsidRPr="00536BA4" w:rsidRDefault="004B39D3" w:rsidP="00882821">
      <w:pPr>
        <w:spacing w:line="360" w:lineRule="auto"/>
        <w:jc w:val="both"/>
        <w:rPr>
          <w:rFonts w:ascii="Century" w:hAnsi="Century" w:cs="Times New Roman"/>
          <w:sz w:val="24"/>
          <w:szCs w:val="24"/>
        </w:rPr>
      </w:pPr>
    </w:p>
    <w:p w14:paraId="596C4A75" w14:textId="5AF4BCAC" w:rsidR="004B39D3" w:rsidRPr="007610BD" w:rsidRDefault="007610BD" w:rsidP="00882821">
      <w:pPr>
        <w:spacing w:line="360" w:lineRule="auto"/>
        <w:jc w:val="both"/>
        <w:rPr>
          <w:rFonts w:ascii="Century" w:hAnsi="Century" w:cs="Times New Roman"/>
          <w:sz w:val="28"/>
          <w:szCs w:val="24"/>
          <w:rPrChange w:id="112" w:author="Compte Microsoft" w:date="2023-07-25T18:22:00Z">
            <w:rPr>
              <w:rFonts w:ascii="Century" w:hAnsi="Century" w:cs="Times New Roman"/>
              <w:sz w:val="24"/>
              <w:szCs w:val="24"/>
            </w:rPr>
          </w:rPrChange>
        </w:rPr>
      </w:pPr>
      <w:ins w:id="113" w:author="Compte Microsoft" w:date="2023-07-25T18:22:00Z">
        <w:r w:rsidRPr="007610BD">
          <w:rPr>
            <w:rFonts w:ascii="Century" w:hAnsi="Century" w:cs="Times New Roman"/>
            <w:sz w:val="28"/>
            <w:szCs w:val="24"/>
            <w:rPrChange w:id="114" w:author="Compte Microsoft" w:date="2023-07-25T18:22:00Z">
              <w:rPr>
                <w:rFonts w:ascii="Century" w:hAnsi="Century" w:cs="Times New Roman"/>
                <w:sz w:val="24"/>
                <w:szCs w:val="24"/>
              </w:rPr>
            </w:rPrChange>
          </w:rPr>
          <w:t>Pourquoi cet espacement ?</w:t>
        </w:r>
      </w:ins>
    </w:p>
    <w:p w14:paraId="5926554F" w14:textId="42CA39E3" w:rsidR="004B39D3" w:rsidRPr="00536BA4" w:rsidRDefault="004B39D3" w:rsidP="00882821">
      <w:pPr>
        <w:spacing w:line="360" w:lineRule="auto"/>
        <w:jc w:val="both"/>
        <w:rPr>
          <w:rFonts w:ascii="Century" w:hAnsi="Century" w:cs="Times New Roman"/>
          <w:sz w:val="24"/>
          <w:szCs w:val="24"/>
        </w:rPr>
      </w:pPr>
    </w:p>
    <w:p w14:paraId="54D6A402" w14:textId="7DA70F63" w:rsidR="004B39D3" w:rsidRPr="00536BA4" w:rsidRDefault="001070DA" w:rsidP="00882821">
      <w:pPr>
        <w:spacing w:line="360" w:lineRule="auto"/>
        <w:jc w:val="both"/>
        <w:rPr>
          <w:rFonts w:ascii="Century" w:hAnsi="Century" w:cs="Times New Roman"/>
          <w:sz w:val="24"/>
          <w:szCs w:val="24"/>
        </w:rPr>
      </w:pPr>
      <w:r w:rsidRPr="00536BA4">
        <w:rPr>
          <w:rFonts w:ascii="Century" w:hAnsi="Century" w:cs="Times New Roman"/>
          <w:noProof/>
          <w:sz w:val="24"/>
          <w:szCs w:val="24"/>
          <w:lang w:eastAsia="fr-FR"/>
        </w:rPr>
        <mc:AlternateContent>
          <mc:Choice Requires="wps">
            <w:drawing>
              <wp:anchor distT="45720" distB="45720" distL="114300" distR="114300" simplePos="0" relativeHeight="251664896" behindDoc="0" locked="0" layoutInCell="1" allowOverlap="1" wp14:anchorId="28CE4B48" wp14:editId="0F28940C">
                <wp:simplePos x="0" y="0"/>
                <wp:positionH relativeFrom="column">
                  <wp:posOffset>-29210</wp:posOffset>
                </wp:positionH>
                <wp:positionV relativeFrom="paragraph">
                  <wp:posOffset>92710</wp:posOffset>
                </wp:positionV>
                <wp:extent cx="5524500" cy="927100"/>
                <wp:effectExtent l="0" t="0" r="19050" b="25400"/>
                <wp:wrapSquare wrapText="bothSides"/>
                <wp:docPr id="858537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9271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DBD337A" w14:textId="2D404FEB" w:rsidR="00B526C9" w:rsidRPr="00C3773E" w:rsidRDefault="00B526C9" w:rsidP="00D35AA9">
                            <w:pPr>
                              <w:pStyle w:val="Titre1"/>
                              <w:spacing w:line="360" w:lineRule="auto"/>
                              <w:rPr>
                                <w:rFonts w:ascii="Times New Roman" w:hAnsi="Times New Roman" w:cs="Times New Roman"/>
                                <w:color w:val="000000" w:themeColor="text1"/>
                              </w:rPr>
                            </w:pPr>
                            <w:bookmarkStart w:id="115" w:name="_Toc141052708"/>
                            <w:r w:rsidRPr="00C3773E">
                              <w:rPr>
                                <w:rFonts w:ascii="Times New Roman" w:hAnsi="Times New Roman" w:cs="Times New Roman"/>
                                <w:color w:val="000000" w:themeColor="text1"/>
                              </w:rPr>
                              <w:t>PARTIE 2 :       PRE-PROGRAMMATION</w:t>
                            </w:r>
                            <w:bookmarkEnd w:id="115"/>
                          </w:p>
                          <w:p w14:paraId="7A05081A" w14:textId="22A19E3D" w:rsidR="00B526C9" w:rsidRDefault="00B526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E4B48" id="_x0000_s1038" type="#_x0000_t202" style="position:absolute;left:0;text-align:left;margin-left:-2.3pt;margin-top:7.3pt;width:435pt;height:7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" fillcolor="white [3201]" strokecolor="#5b9bd5 [3204]" strokeweight="1pt">
                <v:textbox>
                  <w:txbxContent>
                    <w:p w14:paraId="0DBD337A" w14:textId="2D404FEB" w:rsidR="00B526C9" w:rsidRPr="00C3773E" w:rsidRDefault="00B526C9" w:rsidP="00D35AA9">
                      <w:pPr>
                        <w:pStyle w:val="Titre1"/>
                        <w:spacing w:line="360" w:lineRule="auto"/>
                        <w:rPr>
                          <w:rFonts w:ascii="Times New Roman" w:hAnsi="Times New Roman" w:cs="Times New Roman"/>
                          <w:color w:val="000000" w:themeColor="text1"/>
                        </w:rPr>
                      </w:pPr>
                      <w:bookmarkStart w:id="116" w:name="_Toc141052708"/>
                      <w:r w:rsidRPr="00C3773E">
                        <w:rPr>
                          <w:rFonts w:ascii="Times New Roman" w:hAnsi="Times New Roman" w:cs="Times New Roman"/>
                          <w:color w:val="000000" w:themeColor="text1"/>
                        </w:rPr>
                        <w:t>PARTIE 2 :       PRE-PROGRAMMATION</w:t>
                      </w:r>
                      <w:bookmarkEnd w:id="116"/>
                    </w:p>
                    <w:p w14:paraId="7A05081A" w14:textId="22A19E3D" w:rsidR="00B526C9" w:rsidRDefault="00B526C9"/>
                  </w:txbxContent>
                </v:textbox>
                <w10:wrap type="square"/>
              </v:shape>
            </w:pict>
          </mc:Fallback>
        </mc:AlternateContent>
      </w:r>
    </w:p>
    <w:p w14:paraId="56163115" w14:textId="4303C483" w:rsidR="004B39D3" w:rsidRPr="00536BA4" w:rsidRDefault="004B39D3" w:rsidP="00882821">
      <w:pPr>
        <w:spacing w:line="360" w:lineRule="auto"/>
        <w:jc w:val="both"/>
        <w:rPr>
          <w:rFonts w:ascii="Century" w:hAnsi="Century" w:cs="Times New Roman"/>
          <w:sz w:val="24"/>
          <w:szCs w:val="24"/>
        </w:rPr>
      </w:pPr>
    </w:p>
    <w:p w14:paraId="1742F30C" w14:textId="74F28736" w:rsidR="006C0341" w:rsidRPr="00536BA4" w:rsidRDefault="006C0341" w:rsidP="00882821">
      <w:pPr>
        <w:spacing w:line="360" w:lineRule="auto"/>
        <w:jc w:val="both"/>
        <w:rPr>
          <w:rFonts w:ascii="Century" w:hAnsi="Century" w:cs="Times New Roman"/>
          <w:sz w:val="24"/>
          <w:szCs w:val="24"/>
        </w:rPr>
      </w:pPr>
    </w:p>
    <w:p w14:paraId="1742F30D" w14:textId="60678004" w:rsidR="006C0341" w:rsidRPr="00536BA4" w:rsidRDefault="006C0341" w:rsidP="00882821">
      <w:pPr>
        <w:spacing w:line="360" w:lineRule="auto"/>
        <w:jc w:val="both"/>
        <w:rPr>
          <w:rFonts w:ascii="Century" w:hAnsi="Century" w:cs="Times New Roman"/>
          <w:sz w:val="24"/>
          <w:szCs w:val="24"/>
        </w:rPr>
      </w:pPr>
    </w:p>
    <w:p w14:paraId="1742F30E" w14:textId="77777777" w:rsidR="006C0341" w:rsidRPr="00536BA4" w:rsidRDefault="006C0341" w:rsidP="00882821">
      <w:pPr>
        <w:spacing w:line="360" w:lineRule="auto"/>
        <w:jc w:val="both"/>
        <w:rPr>
          <w:rFonts w:ascii="Century" w:hAnsi="Century" w:cs="Times New Roman"/>
          <w:sz w:val="24"/>
          <w:szCs w:val="24"/>
        </w:rPr>
      </w:pPr>
    </w:p>
    <w:p w14:paraId="1742F30F" w14:textId="2D917E75" w:rsidR="006C0341" w:rsidRPr="00536BA4" w:rsidRDefault="006C0341" w:rsidP="00882821">
      <w:pPr>
        <w:spacing w:line="360" w:lineRule="auto"/>
        <w:jc w:val="both"/>
        <w:rPr>
          <w:rFonts w:ascii="Century" w:hAnsi="Century" w:cs="Times New Roman"/>
          <w:sz w:val="24"/>
          <w:szCs w:val="24"/>
        </w:rPr>
      </w:pPr>
    </w:p>
    <w:p w14:paraId="1742F310" w14:textId="20B83E21" w:rsidR="006C0341" w:rsidRPr="00536BA4" w:rsidRDefault="006C0341" w:rsidP="00882821">
      <w:pPr>
        <w:spacing w:line="360" w:lineRule="auto"/>
        <w:jc w:val="both"/>
        <w:rPr>
          <w:rFonts w:ascii="Century" w:hAnsi="Century" w:cs="Times New Roman"/>
          <w:sz w:val="24"/>
          <w:szCs w:val="24"/>
        </w:rPr>
      </w:pPr>
    </w:p>
    <w:p w14:paraId="1742F311" w14:textId="77777777" w:rsidR="006C0341" w:rsidRPr="00536BA4" w:rsidRDefault="006C0341" w:rsidP="00882821">
      <w:pPr>
        <w:spacing w:line="360" w:lineRule="auto"/>
        <w:jc w:val="both"/>
        <w:rPr>
          <w:rFonts w:ascii="Century" w:hAnsi="Century" w:cs="Times New Roman"/>
          <w:sz w:val="24"/>
          <w:szCs w:val="24"/>
        </w:rPr>
      </w:pPr>
    </w:p>
    <w:p w14:paraId="1742F312" w14:textId="77777777" w:rsidR="006C0341" w:rsidRPr="00536BA4" w:rsidRDefault="006C0341" w:rsidP="00882821">
      <w:pPr>
        <w:spacing w:line="360" w:lineRule="auto"/>
        <w:jc w:val="both"/>
        <w:rPr>
          <w:rFonts w:ascii="Century" w:hAnsi="Century" w:cs="Times New Roman"/>
          <w:sz w:val="24"/>
          <w:szCs w:val="24"/>
        </w:rPr>
      </w:pPr>
    </w:p>
    <w:p w14:paraId="1742F313" w14:textId="759DB5CB" w:rsidR="006C0341" w:rsidRPr="00536BA4" w:rsidRDefault="006C0341" w:rsidP="00882821">
      <w:pPr>
        <w:spacing w:line="360" w:lineRule="auto"/>
        <w:jc w:val="both"/>
        <w:rPr>
          <w:rFonts w:ascii="Century" w:hAnsi="Century" w:cs="Times New Roman"/>
          <w:sz w:val="24"/>
          <w:szCs w:val="24"/>
        </w:rPr>
      </w:pPr>
    </w:p>
    <w:p w14:paraId="2326FC77" w14:textId="77777777" w:rsidR="001070DA" w:rsidRDefault="001070DA" w:rsidP="00882821">
      <w:pPr>
        <w:spacing w:line="360" w:lineRule="auto"/>
        <w:jc w:val="both"/>
        <w:rPr>
          <w:rFonts w:ascii="Century" w:hAnsi="Century" w:cs="Times New Roman"/>
          <w:sz w:val="24"/>
          <w:szCs w:val="24"/>
        </w:rPr>
        <w:sectPr w:rsidR="001070DA" w:rsidSect="001A358F">
          <w:headerReference w:type="default" r:id="rId19"/>
          <w:pgSz w:w="11906" w:h="16838"/>
          <w:pgMar w:top="1440" w:right="1440" w:bottom="1440" w:left="1440" w:header="720" w:footer="720" w:gutter="0"/>
          <w:pgNumType w:fmt="upperRoman" w:start="1"/>
          <w:cols w:space="720"/>
          <w:docGrid w:linePitch="360"/>
        </w:sectPr>
      </w:pPr>
    </w:p>
    <w:p w14:paraId="1742F32B" w14:textId="5A6C369C" w:rsidR="006C0341" w:rsidRPr="00536BA4" w:rsidRDefault="006C0341" w:rsidP="00882821">
      <w:pPr>
        <w:spacing w:line="360" w:lineRule="auto"/>
        <w:jc w:val="both"/>
        <w:rPr>
          <w:rFonts w:ascii="Century" w:hAnsi="Century" w:cs="Times New Roman"/>
          <w:sz w:val="24"/>
          <w:szCs w:val="24"/>
        </w:rPr>
      </w:pPr>
    </w:p>
    <w:p w14:paraId="1742F32E" w14:textId="77777777" w:rsidR="006C0341" w:rsidRPr="00536BA4" w:rsidRDefault="00A55BA9" w:rsidP="00882821">
      <w:pPr>
        <w:pStyle w:val="Titre2"/>
        <w:spacing w:line="360" w:lineRule="auto"/>
        <w:rPr>
          <w:rFonts w:ascii="Century" w:hAnsi="Century" w:cs="Times New Roman"/>
        </w:rPr>
      </w:pPr>
      <w:bookmarkStart w:id="117" w:name="_Toc141052709"/>
      <w:commentRangeStart w:id="118"/>
      <w:r w:rsidRPr="00536BA4">
        <w:rPr>
          <w:rFonts w:ascii="Century" w:hAnsi="Century" w:cs="Times New Roman"/>
        </w:rPr>
        <w:t>2.1 Etude de l’existant</w:t>
      </w:r>
      <w:bookmarkEnd w:id="117"/>
    </w:p>
    <w:p w14:paraId="1742F330" w14:textId="77777777" w:rsidR="006C0341" w:rsidRPr="00536BA4" w:rsidRDefault="00A55BA9" w:rsidP="00882821">
      <w:pPr>
        <w:pStyle w:val="Titre2"/>
        <w:spacing w:line="360" w:lineRule="auto"/>
        <w:rPr>
          <w:rFonts w:ascii="Century" w:hAnsi="Century" w:cs="Times New Roman"/>
        </w:rPr>
      </w:pPr>
      <w:bookmarkStart w:id="119" w:name="_Toc141052710"/>
      <w:r w:rsidRPr="00536BA4">
        <w:rPr>
          <w:rFonts w:ascii="Century" w:hAnsi="Century" w:cs="Times New Roman"/>
        </w:rPr>
        <w:t xml:space="preserve">2.2 Critique de </w:t>
      </w:r>
      <w:r w:rsidRPr="00090DEC">
        <w:rPr>
          <w:rFonts w:ascii="Century" w:hAnsi="Century" w:cs="Times New Roman"/>
          <w:sz w:val="28"/>
          <w:szCs w:val="28"/>
        </w:rPr>
        <w:t>l’existant</w:t>
      </w:r>
      <w:bookmarkEnd w:id="119"/>
    </w:p>
    <w:p w14:paraId="1742F331" w14:textId="77777777" w:rsidR="006C0341" w:rsidRPr="00536BA4" w:rsidRDefault="00A55BA9" w:rsidP="00882821">
      <w:pPr>
        <w:pStyle w:val="Titre2"/>
        <w:spacing w:line="360" w:lineRule="auto"/>
        <w:rPr>
          <w:rFonts w:ascii="Century" w:hAnsi="Century" w:cs="Times New Roman"/>
        </w:rPr>
      </w:pPr>
      <w:bookmarkStart w:id="120" w:name="_Toc141052711"/>
      <w:r w:rsidRPr="00536BA4">
        <w:rPr>
          <w:rFonts w:ascii="Century" w:hAnsi="Century" w:cs="Times New Roman"/>
        </w:rPr>
        <w:t>2.3 Planning prévisionnel</w:t>
      </w:r>
      <w:bookmarkEnd w:id="120"/>
      <w:commentRangeEnd w:id="118"/>
      <w:r w:rsidR="007610BD">
        <w:rPr>
          <w:rStyle w:val="Marquedecommentaire"/>
          <w:b w:val="0"/>
          <w:bCs w:val="0"/>
        </w:rPr>
        <w:commentReference w:id="118"/>
      </w:r>
    </w:p>
    <w:p w14:paraId="1742F332" w14:textId="77777777" w:rsidR="006C0341" w:rsidRPr="00536BA4" w:rsidRDefault="00A55BA9" w:rsidP="00882821">
      <w:pPr>
        <w:pStyle w:val="Titre2"/>
        <w:spacing w:line="360" w:lineRule="auto"/>
        <w:rPr>
          <w:rFonts w:ascii="Century" w:hAnsi="Century" w:cs="Times New Roman"/>
        </w:rPr>
      </w:pPr>
      <w:bookmarkStart w:id="121" w:name="_Toc141052712"/>
      <w:r w:rsidRPr="00536BA4">
        <w:rPr>
          <w:rFonts w:ascii="Century" w:hAnsi="Century" w:cs="Times New Roman"/>
        </w:rPr>
        <w:t>2.4 Etude détaillée de la solution</w:t>
      </w:r>
      <w:bookmarkEnd w:id="121"/>
    </w:p>
    <w:p w14:paraId="1742F333" w14:textId="12CE57D5" w:rsidR="006C0341" w:rsidRDefault="00A55BA9" w:rsidP="006E0933">
      <w:pPr>
        <w:pStyle w:val="Titre3"/>
        <w:numPr>
          <w:ilvl w:val="2"/>
          <w:numId w:val="15"/>
        </w:numPr>
        <w:spacing w:line="360" w:lineRule="auto"/>
        <w:rPr>
          <w:rFonts w:ascii="Century" w:hAnsi="Century" w:cs="Times New Roman"/>
          <w:sz w:val="24"/>
          <w:szCs w:val="24"/>
        </w:rPr>
      </w:pPr>
      <w:bookmarkStart w:id="122" w:name="_Toc141052713"/>
      <w:commentRangeStart w:id="123"/>
      <w:r w:rsidRPr="00413F17">
        <w:rPr>
          <w:rFonts w:ascii="Century" w:hAnsi="Century" w:cs="Times New Roman"/>
          <w:sz w:val="24"/>
          <w:szCs w:val="24"/>
        </w:rPr>
        <w:t>Identification des acteurs</w:t>
      </w:r>
      <w:bookmarkEnd w:id="122"/>
      <w:commentRangeEnd w:id="123"/>
      <w:r w:rsidR="00B526C9">
        <w:rPr>
          <w:rStyle w:val="Marquedecommentaire"/>
          <w:b w:val="0"/>
          <w:bCs w:val="0"/>
        </w:rPr>
        <w:commentReference w:id="123"/>
      </w:r>
    </w:p>
    <w:p w14:paraId="7153126C" w14:textId="681FA2DB" w:rsidR="00DA16AE" w:rsidRDefault="00DA16AE" w:rsidP="00DA16AE">
      <w:pPr>
        <w:ind w:left="360"/>
        <w:rPr>
          <w:rFonts w:ascii="Century" w:hAnsi="Century"/>
          <w:sz w:val="24"/>
          <w:szCs w:val="24"/>
        </w:rPr>
      </w:pPr>
      <w:r>
        <w:rPr>
          <w:rFonts w:ascii="Century" w:hAnsi="Century"/>
          <w:sz w:val="24"/>
          <w:szCs w:val="24"/>
        </w:rPr>
        <w:t xml:space="preserve">Pour notre projet nous avions identifiés trois différents </w:t>
      </w:r>
      <w:r w:rsidRPr="00DA16AE">
        <w:rPr>
          <w:rFonts w:ascii="Century" w:hAnsi="Century"/>
          <w:sz w:val="24"/>
          <w:szCs w:val="24"/>
        </w:rPr>
        <w:t>ac</w:t>
      </w:r>
      <w:r>
        <w:rPr>
          <w:rFonts w:ascii="Century" w:hAnsi="Century"/>
          <w:sz w:val="24"/>
          <w:szCs w:val="24"/>
        </w:rPr>
        <w:t>teurs à savoir le Chef de projet, le Client et le Développeur.</w:t>
      </w:r>
    </w:p>
    <w:p w14:paraId="3E7969B7" w14:textId="77777777" w:rsidR="00DA16AE" w:rsidRPr="00DA16AE" w:rsidRDefault="00DA16AE" w:rsidP="00DA16AE">
      <w:pPr>
        <w:ind w:left="360"/>
        <w:rPr>
          <w:rFonts w:ascii="Century" w:hAnsi="Century"/>
          <w:sz w:val="24"/>
          <w:szCs w:val="24"/>
        </w:rPr>
      </w:pPr>
    </w:p>
    <w:p w14:paraId="1742F334" w14:textId="1DCD6280" w:rsidR="006C0341" w:rsidRPr="006E0933" w:rsidRDefault="00A55BA9" w:rsidP="006E0933">
      <w:pPr>
        <w:pStyle w:val="Paragraphedeliste"/>
        <w:numPr>
          <w:ilvl w:val="0"/>
          <w:numId w:val="16"/>
        </w:numPr>
        <w:tabs>
          <w:tab w:val="left" w:pos="420"/>
        </w:tabs>
        <w:spacing w:line="360" w:lineRule="auto"/>
        <w:rPr>
          <w:rFonts w:ascii="Century" w:hAnsi="Century" w:cs="Times New Roman"/>
          <w:sz w:val="24"/>
          <w:szCs w:val="24"/>
        </w:rPr>
      </w:pPr>
      <w:r w:rsidRPr="006E0933">
        <w:rPr>
          <w:rFonts w:ascii="Century" w:hAnsi="Century" w:cs="Times New Roman"/>
          <w:sz w:val="24"/>
          <w:szCs w:val="24"/>
        </w:rPr>
        <w:t>Chef de Projet</w:t>
      </w:r>
      <w:r w:rsidR="00C3773E" w:rsidRPr="006E0933">
        <w:rPr>
          <w:rFonts w:ascii="Century" w:hAnsi="Century" w:cs="Times New Roman"/>
          <w:sz w:val="24"/>
          <w:szCs w:val="24"/>
        </w:rPr>
        <w:t xml:space="preserve"> </w:t>
      </w:r>
      <w:r w:rsidRPr="006E0933">
        <w:rPr>
          <w:rFonts w:ascii="Century" w:hAnsi="Century" w:cs="Times New Roman"/>
          <w:sz w:val="24"/>
          <w:szCs w:val="24"/>
        </w:rPr>
        <w:t>:</w:t>
      </w:r>
    </w:p>
    <w:p w14:paraId="1742F335" w14:textId="030C6648" w:rsidR="006C0341" w:rsidRDefault="00A55BA9">
      <w:pPr>
        <w:spacing w:line="360" w:lineRule="auto"/>
        <w:jc w:val="both"/>
        <w:rPr>
          <w:rFonts w:ascii="Century" w:hAnsi="Century" w:cs="Times New Roman"/>
          <w:sz w:val="24"/>
          <w:szCs w:val="24"/>
        </w:rPr>
        <w:pPrChange w:id="124" w:author="Compte Microsoft" w:date="2023-07-25T20:12:00Z">
          <w:pPr>
            <w:spacing w:line="360" w:lineRule="auto"/>
          </w:pPr>
        </w:pPrChange>
      </w:pPr>
      <w:commentRangeStart w:id="125"/>
      <w:r w:rsidRPr="00536BA4">
        <w:rPr>
          <w:rFonts w:ascii="Century" w:hAnsi="Century" w:cs="Times New Roman"/>
          <w:sz w:val="24"/>
          <w:szCs w:val="24"/>
        </w:rPr>
        <w:t xml:space="preserve">Il est responsable de la gestion globale du projet. Il assure la coordination de toutes les activités entre autres la </w:t>
      </w:r>
      <w:r w:rsidR="00C3773E" w:rsidRPr="00536BA4">
        <w:rPr>
          <w:rFonts w:ascii="Century" w:hAnsi="Century" w:cs="Times New Roman"/>
          <w:sz w:val="24"/>
          <w:szCs w:val="24"/>
        </w:rPr>
        <w:t>création</w:t>
      </w:r>
      <w:r w:rsidRPr="00536BA4">
        <w:rPr>
          <w:rFonts w:ascii="Century" w:hAnsi="Century" w:cs="Times New Roman"/>
          <w:sz w:val="24"/>
          <w:szCs w:val="24"/>
        </w:rPr>
        <w:t xml:space="preserve"> des projets et des </w:t>
      </w:r>
      <w:r w:rsidR="00C3773E" w:rsidRPr="00536BA4">
        <w:rPr>
          <w:rFonts w:ascii="Century" w:hAnsi="Century" w:cs="Times New Roman"/>
          <w:sz w:val="24"/>
          <w:szCs w:val="24"/>
        </w:rPr>
        <w:t>tâches, la</w:t>
      </w:r>
      <w:r w:rsidRPr="00536BA4">
        <w:rPr>
          <w:rFonts w:ascii="Century" w:hAnsi="Century" w:cs="Times New Roman"/>
          <w:sz w:val="24"/>
          <w:szCs w:val="24"/>
        </w:rPr>
        <w:t xml:space="preserve"> validation d’une tâche une fois celle-ci terminée par le développeur, la gestion des développeurs, la </w:t>
      </w:r>
      <w:r w:rsidR="00C3773E" w:rsidRPr="00536BA4">
        <w:rPr>
          <w:rFonts w:ascii="Century" w:hAnsi="Century" w:cs="Times New Roman"/>
          <w:sz w:val="24"/>
          <w:szCs w:val="24"/>
        </w:rPr>
        <w:t>création</w:t>
      </w:r>
      <w:r w:rsidRPr="00536BA4">
        <w:rPr>
          <w:rFonts w:ascii="Century" w:hAnsi="Century" w:cs="Times New Roman"/>
          <w:sz w:val="24"/>
          <w:szCs w:val="24"/>
        </w:rPr>
        <w:t xml:space="preserve"> des comptes des autres profils. Il planifie les rendez-vous d’essai de </w:t>
      </w:r>
      <w:r w:rsidR="00C3773E" w:rsidRPr="00536BA4">
        <w:rPr>
          <w:rFonts w:ascii="Century" w:hAnsi="Century" w:cs="Times New Roman"/>
          <w:sz w:val="24"/>
          <w:szCs w:val="24"/>
        </w:rPr>
        <w:t>démonstration</w:t>
      </w:r>
      <w:r w:rsidRPr="00536BA4">
        <w:rPr>
          <w:rFonts w:ascii="Century" w:hAnsi="Century" w:cs="Times New Roman"/>
          <w:sz w:val="24"/>
          <w:szCs w:val="24"/>
        </w:rPr>
        <w:t xml:space="preserve"> avec les clients.</w:t>
      </w:r>
      <w:commentRangeEnd w:id="125"/>
      <w:r w:rsidR="00B526C9">
        <w:rPr>
          <w:rStyle w:val="Marquedecommentaire"/>
        </w:rPr>
        <w:commentReference w:id="125"/>
      </w:r>
    </w:p>
    <w:p w14:paraId="7872EBEB" w14:textId="77777777" w:rsidR="00DA16AE" w:rsidRPr="00536BA4" w:rsidRDefault="00DA16AE" w:rsidP="00882821">
      <w:pPr>
        <w:spacing w:line="360" w:lineRule="auto"/>
        <w:rPr>
          <w:rFonts w:ascii="Century" w:hAnsi="Century" w:cs="Times New Roman"/>
          <w:sz w:val="24"/>
          <w:szCs w:val="24"/>
        </w:rPr>
      </w:pPr>
    </w:p>
    <w:p w14:paraId="1742F336" w14:textId="5A432039" w:rsidR="006C0341" w:rsidRPr="006E0933" w:rsidRDefault="00A55BA9" w:rsidP="006E0933">
      <w:pPr>
        <w:pStyle w:val="Paragraphedeliste"/>
        <w:numPr>
          <w:ilvl w:val="0"/>
          <w:numId w:val="16"/>
        </w:numPr>
        <w:tabs>
          <w:tab w:val="left" w:pos="420"/>
        </w:tabs>
        <w:spacing w:line="360" w:lineRule="auto"/>
        <w:rPr>
          <w:rFonts w:ascii="Century" w:hAnsi="Century" w:cs="Times New Roman"/>
          <w:sz w:val="24"/>
          <w:szCs w:val="24"/>
        </w:rPr>
      </w:pPr>
      <w:r w:rsidRPr="006E0933">
        <w:rPr>
          <w:rFonts w:ascii="Century" w:hAnsi="Century" w:cs="Times New Roman"/>
          <w:sz w:val="24"/>
          <w:szCs w:val="24"/>
        </w:rPr>
        <w:t xml:space="preserve">Client </w:t>
      </w:r>
    </w:p>
    <w:p w14:paraId="1742F337" w14:textId="77777777" w:rsidR="006C0341" w:rsidRPr="00536BA4" w:rsidRDefault="00A55BA9">
      <w:pPr>
        <w:spacing w:line="360" w:lineRule="auto"/>
        <w:jc w:val="both"/>
        <w:rPr>
          <w:rFonts w:ascii="Century" w:hAnsi="Century" w:cs="Times New Roman"/>
          <w:sz w:val="24"/>
          <w:szCs w:val="24"/>
        </w:rPr>
        <w:pPrChange w:id="126" w:author="Compte Microsoft" w:date="2023-07-25T20:12:00Z">
          <w:pPr>
            <w:spacing w:line="360" w:lineRule="auto"/>
          </w:pPr>
        </w:pPrChange>
      </w:pPr>
      <w:commentRangeStart w:id="127"/>
      <w:r w:rsidRPr="00536BA4">
        <w:rPr>
          <w:rFonts w:ascii="Century" w:hAnsi="Century" w:cs="Times New Roman"/>
          <w:sz w:val="24"/>
          <w:szCs w:val="24"/>
        </w:rPr>
        <w:t xml:space="preserve"> Il est le bénéficiaire final du projet. Il définit les objectifs et les exigences, fournit les spécifications du projet et s'assure que le résultat final répond à ses attentes. </w:t>
      </w:r>
      <w:commentRangeEnd w:id="127"/>
      <w:r w:rsidR="00B526C9">
        <w:rPr>
          <w:rStyle w:val="Marquedecommentaire"/>
        </w:rPr>
        <w:commentReference w:id="127"/>
      </w:r>
    </w:p>
    <w:p w14:paraId="1742F338" w14:textId="77777777" w:rsidR="006C0341" w:rsidRPr="00536BA4" w:rsidRDefault="006C0341" w:rsidP="00882821">
      <w:pPr>
        <w:spacing w:line="360" w:lineRule="auto"/>
        <w:rPr>
          <w:rFonts w:ascii="Century" w:hAnsi="Century" w:cs="Times New Roman"/>
          <w:sz w:val="24"/>
          <w:szCs w:val="24"/>
        </w:rPr>
      </w:pPr>
    </w:p>
    <w:p w14:paraId="1742F339" w14:textId="77777777" w:rsidR="006C0341" w:rsidRPr="00536BA4" w:rsidRDefault="00A55BA9" w:rsidP="006E0933">
      <w:pPr>
        <w:numPr>
          <w:ilvl w:val="0"/>
          <w:numId w:val="16"/>
        </w:numPr>
        <w:tabs>
          <w:tab w:val="left" w:pos="420"/>
        </w:tabs>
        <w:spacing w:line="360" w:lineRule="auto"/>
        <w:rPr>
          <w:rFonts w:ascii="Century" w:hAnsi="Century" w:cs="Times New Roman"/>
          <w:sz w:val="24"/>
          <w:szCs w:val="24"/>
        </w:rPr>
      </w:pPr>
      <w:r w:rsidRPr="00536BA4">
        <w:rPr>
          <w:rFonts w:ascii="Century" w:hAnsi="Century" w:cs="Times New Roman"/>
          <w:sz w:val="24"/>
          <w:szCs w:val="24"/>
        </w:rPr>
        <w:t>Développeur</w:t>
      </w:r>
    </w:p>
    <w:p w14:paraId="1742F33A" w14:textId="77777777" w:rsidR="006C0341" w:rsidRPr="00536BA4" w:rsidRDefault="00A55BA9">
      <w:pPr>
        <w:spacing w:line="360" w:lineRule="auto"/>
        <w:jc w:val="both"/>
        <w:rPr>
          <w:rFonts w:ascii="Century" w:hAnsi="Century" w:cs="Times New Roman"/>
          <w:sz w:val="24"/>
          <w:szCs w:val="24"/>
        </w:rPr>
        <w:pPrChange w:id="128" w:author="Compte Microsoft" w:date="2023-07-25T20:12:00Z">
          <w:pPr>
            <w:spacing w:line="360" w:lineRule="auto"/>
          </w:pPr>
        </w:pPrChange>
      </w:pPr>
      <w:commentRangeStart w:id="129"/>
      <w:r w:rsidRPr="00536BA4">
        <w:rPr>
          <w:rFonts w:ascii="Century" w:hAnsi="Century" w:cs="Times New Roman"/>
          <w:sz w:val="24"/>
          <w:szCs w:val="24"/>
        </w:rPr>
        <w:t xml:space="preserve"> Il est chargé de la mise en œuvre technique du projet. Il transforme les spécifications et les exigences en un produit ou une solution fonctionnelle.</w:t>
      </w:r>
    </w:p>
    <w:p w14:paraId="1742F33B" w14:textId="174DE01F" w:rsidR="006C0341" w:rsidRPr="00536BA4" w:rsidRDefault="00A55BA9">
      <w:pPr>
        <w:spacing w:line="360" w:lineRule="auto"/>
        <w:jc w:val="both"/>
        <w:rPr>
          <w:rFonts w:ascii="Century" w:hAnsi="Century" w:cs="Times New Roman"/>
          <w:sz w:val="24"/>
          <w:szCs w:val="24"/>
        </w:rPr>
        <w:pPrChange w:id="130" w:author="Compte Microsoft" w:date="2023-07-25T20:12:00Z">
          <w:pPr>
            <w:spacing w:line="360" w:lineRule="auto"/>
          </w:pPr>
        </w:pPrChange>
      </w:pPr>
      <w:r w:rsidRPr="00536BA4">
        <w:rPr>
          <w:rFonts w:ascii="Century" w:hAnsi="Century" w:cs="Times New Roman"/>
          <w:sz w:val="24"/>
          <w:szCs w:val="24"/>
        </w:rPr>
        <w:t xml:space="preserve">Il lui est assigné une ou plusieurs tâches. Et </w:t>
      </w:r>
      <w:r w:rsidR="00C3773E" w:rsidRPr="00536BA4">
        <w:rPr>
          <w:rFonts w:ascii="Century" w:hAnsi="Century" w:cs="Times New Roman"/>
          <w:sz w:val="24"/>
          <w:szCs w:val="24"/>
        </w:rPr>
        <w:t>à</w:t>
      </w:r>
      <w:r w:rsidRPr="00536BA4">
        <w:rPr>
          <w:rFonts w:ascii="Century" w:hAnsi="Century" w:cs="Times New Roman"/>
          <w:sz w:val="24"/>
          <w:szCs w:val="24"/>
        </w:rPr>
        <w:t xml:space="preserve"> chaque tâche terminée, il vient cocher la mention “terminé" au niveau de la tâche</w:t>
      </w:r>
      <w:commentRangeEnd w:id="129"/>
      <w:r w:rsidR="00B526C9">
        <w:rPr>
          <w:rStyle w:val="Marquedecommentaire"/>
        </w:rPr>
        <w:commentReference w:id="129"/>
      </w:r>
    </w:p>
    <w:p w14:paraId="1742F33C" w14:textId="77777777" w:rsidR="006C0341" w:rsidRPr="00536BA4" w:rsidRDefault="006C0341" w:rsidP="00882821">
      <w:pPr>
        <w:spacing w:line="360" w:lineRule="auto"/>
        <w:rPr>
          <w:rFonts w:ascii="Century" w:hAnsi="Century" w:cs="Times New Roman"/>
        </w:rPr>
      </w:pPr>
    </w:p>
    <w:p w14:paraId="5AA0CF66" w14:textId="77777777" w:rsidR="004B39D3" w:rsidRPr="00536BA4" w:rsidRDefault="004B39D3" w:rsidP="00882821">
      <w:pPr>
        <w:spacing w:line="360" w:lineRule="auto"/>
        <w:rPr>
          <w:rFonts w:ascii="Century" w:hAnsi="Century" w:cs="Times New Roman"/>
        </w:rPr>
      </w:pPr>
    </w:p>
    <w:p w14:paraId="766EA27F" w14:textId="77777777" w:rsidR="004B39D3" w:rsidRPr="00536BA4" w:rsidRDefault="004B39D3" w:rsidP="00882821">
      <w:pPr>
        <w:spacing w:line="360" w:lineRule="auto"/>
        <w:rPr>
          <w:rFonts w:ascii="Century" w:hAnsi="Century" w:cs="Times New Roman"/>
        </w:rPr>
      </w:pPr>
    </w:p>
    <w:p w14:paraId="3B36A576" w14:textId="77777777" w:rsidR="004B39D3" w:rsidRPr="00536BA4" w:rsidRDefault="004B39D3" w:rsidP="00882821">
      <w:pPr>
        <w:spacing w:line="360" w:lineRule="auto"/>
        <w:rPr>
          <w:rFonts w:ascii="Century" w:hAnsi="Century" w:cs="Times New Roman"/>
        </w:rPr>
      </w:pPr>
    </w:p>
    <w:p w14:paraId="0524893D" w14:textId="77777777" w:rsidR="00D35AA9" w:rsidRPr="00413F17" w:rsidRDefault="00D35AA9" w:rsidP="00882821">
      <w:pPr>
        <w:spacing w:line="360" w:lineRule="auto"/>
        <w:rPr>
          <w:rFonts w:ascii="Century" w:hAnsi="Century" w:cs="Times New Roman"/>
          <w:b/>
          <w:bCs/>
          <w:sz w:val="24"/>
          <w:szCs w:val="24"/>
        </w:rPr>
      </w:pPr>
    </w:p>
    <w:p w14:paraId="1742F342" w14:textId="027717A6" w:rsidR="006C0341" w:rsidRDefault="00A55BA9" w:rsidP="00DA16AE">
      <w:pPr>
        <w:pStyle w:val="Titre3"/>
        <w:numPr>
          <w:ilvl w:val="2"/>
          <w:numId w:val="15"/>
        </w:numPr>
        <w:spacing w:line="360" w:lineRule="auto"/>
        <w:rPr>
          <w:rFonts w:ascii="Century" w:hAnsi="Century" w:cs="Times New Roman"/>
          <w:sz w:val="24"/>
          <w:szCs w:val="24"/>
        </w:rPr>
      </w:pPr>
      <w:bookmarkStart w:id="131" w:name="_Toc141052714"/>
      <w:r w:rsidRPr="00413F17">
        <w:rPr>
          <w:rFonts w:ascii="Century" w:hAnsi="Century" w:cs="Times New Roman"/>
          <w:sz w:val="24"/>
          <w:szCs w:val="24"/>
        </w:rPr>
        <w:t>Les différentes fonctionnalités</w:t>
      </w:r>
      <w:bookmarkEnd w:id="131"/>
    </w:p>
    <w:p w14:paraId="5F9C18FA" w14:textId="208BDE5E" w:rsidR="00DA16AE" w:rsidRDefault="00DA16AE" w:rsidP="00DA16AE">
      <w:pPr>
        <w:ind w:left="420"/>
        <w:rPr>
          <w:rFonts w:ascii="Century" w:hAnsi="Century"/>
          <w:sz w:val="24"/>
          <w:szCs w:val="24"/>
        </w:rPr>
      </w:pPr>
      <w:r>
        <w:t xml:space="preserve"> </w:t>
      </w:r>
      <w:commentRangeStart w:id="132"/>
      <w:r>
        <w:rPr>
          <w:rFonts w:ascii="Century" w:hAnsi="Century"/>
          <w:sz w:val="24"/>
          <w:szCs w:val="24"/>
        </w:rPr>
        <w:t>Les différents cas d’utilisation dans notre projet sont dans le tableau ci-après :</w:t>
      </w:r>
      <w:commentRangeEnd w:id="132"/>
      <w:r w:rsidR="00B526C9">
        <w:rPr>
          <w:rStyle w:val="Marquedecommentaire"/>
        </w:rPr>
        <w:commentReference w:id="132"/>
      </w:r>
    </w:p>
    <w:p w14:paraId="60B21BB1" w14:textId="77777777" w:rsidR="00DA16AE" w:rsidRPr="00F63B68" w:rsidRDefault="00DA16AE" w:rsidP="00DA16AE">
      <w:pPr>
        <w:ind w:left="420"/>
        <w:rPr>
          <w:rFonts w:ascii="Century" w:hAnsi="Century"/>
        </w:rPr>
      </w:pPr>
    </w:p>
    <w:p w14:paraId="202681CD" w14:textId="1D1A5382" w:rsidR="00961106" w:rsidRPr="00F63B68" w:rsidRDefault="00961106">
      <w:pPr>
        <w:pStyle w:val="Lgende"/>
        <w:keepNext/>
        <w:jc w:val="center"/>
        <w:rPr>
          <w:rFonts w:ascii="Century" w:hAnsi="Century"/>
          <w:sz w:val="20"/>
          <w:szCs w:val="20"/>
        </w:rPr>
        <w:pPrChange w:id="133" w:author="Compte Microsoft" w:date="2023-07-25T20:26:00Z">
          <w:pPr>
            <w:pStyle w:val="Lgende"/>
            <w:keepNext/>
          </w:pPr>
        </w:pPrChange>
      </w:pPr>
      <w:bookmarkStart w:id="134" w:name="_Toc141035318"/>
      <w:r w:rsidRPr="00F63B68">
        <w:rPr>
          <w:rFonts w:ascii="Century" w:hAnsi="Century"/>
          <w:sz w:val="20"/>
          <w:szCs w:val="20"/>
        </w:rPr>
        <w:t xml:space="preserve">Tableau </w:t>
      </w:r>
      <w:r w:rsidRPr="00F63B68">
        <w:rPr>
          <w:rFonts w:ascii="Century" w:hAnsi="Century"/>
          <w:sz w:val="20"/>
          <w:szCs w:val="20"/>
        </w:rPr>
        <w:fldChar w:fldCharType="begin"/>
      </w:r>
      <w:r w:rsidRPr="00F63B68">
        <w:rPr>
          <w:rFonts w:ascii="Century" w:hAnsi="Century"/>
          <w:sz w:val="20"/>
          <w:szCs w:val="20"/>
        </w:rPr>
        <w:instrText xml:space="preserve"> SEQ Tableau \* ARABIC </w:instrText>
      </w:r>
      <w:r w:rsidRPr="00F63B68">
        <w:rPr>
          <w:rFonts w:ascii="Century" w:hAnsi="Century"/>
          <w:sz w:val="20"/>
          <w:szCs w:val="20"/>
        </w:rPr>
        <w:fldChar w:fldCharType="separate"/>
      </w:r>
      <w:r w:rsidR="00796D56">
        <w:rPr>
          <w:rFonts w:ascii="Century" w:hAnsi="Century"/>
          <w:noProof/>
          <w:sz w:val="20"/>
          <w:szCs w:val="20"/>
        </w:rPr>
        <w:t>1</w:t>
      </w:r>
      <w:r w:rsidRPr="00F63B68">
        <w:rPr>
          <w:rFonts w:ascii="Century" w:hAnsi="Century"/>
          <w:sz w:val="20"/>
          <w:szCs w:val="20"/>
        </w:rPr>
        <w:fldChar w:fldCharType="end"/>
      </w:r>
      <w:r w:rsidRPr="00F63B68">
        <w:rPr>
          <w:rFonts w:ascii="Century" w:hAnsi="Century"/>
          <w:sz w:val="20"/>
          <w:szCs w:val="20"/>
        </w:rPr>
        <w:t>- Tableau de cas d'utilisation</w:t>
      </w:r>
      <w:bookmarkEnd w:id="134"/>
    </w:p>
    <w:tbl>
      <w:tblPr>
        <w:tblStyle w:val="TableauGrille5Fonc-Accentuation5"/>
        <w:tblW w:w="9468" w:type="dxa"/>
        <w:tblLook w:val="04A0" w:firstRow="1" w:lastRow="0" w:firstColumn="1" w:lastColumn="0" w:noHBand="0" w:noVBand="1"/>
      </w:tblPr>
      <w:tblGrid>
        <w:gridCol w:w="2808"/>
        <w:gridCol w:w="4230"/>
        <w:gridCol w:w="2430"/>
        <w:tblGridChange w:id="135">
          <w:tblGrid>
            <w:gridCol w:w="2178"/>
            <w:gridCol w:w="4860"/>
            <w:gridCol w:w="2430"/>
          </w:tblGrid>
        </w:tblGridChange>
      </w:tblGrid>
      <w:tr w:rsidR="006C0341" w:rsidRPr="00536BA4" w14:paraId="1742F345" w14:textId="77777777" w:rsidTr="00F63B68">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7038" w:type="dxa"/>
            <w:gridSpan w:val="2"/>
            <w:vAlign w:val="center"/>
          </w:tcPr>
          <w:p w14:paraId="1742F343" w14:textId="77777777" w:rsidR="006C0341" w:rsidRPr="00536BA4" w:rsidRDefault="00A55BA9" w:rsidP="00961106">
            <w:pPr>
              <w:spacing w:line="360" w:lineRule="auto"/>
              <w:jc w:val="center"/>
              <w:rPr>
                <w:rFonts w:ascii="Century" w:hAnsi="Century" w:cs="Times New Roman"/>
                <w:b w:val="0"/>
                <w:bCs w:val="0"/>
                <w:sz w:val="24"/>
                <w:szCs w:val="24"/>
              </w:rPr>
            </w:pPr>
            <w:r w:rsidRPr="00536BA4">
              <w:rPr>
                <w:rFonts w:ascii="Century" w:hAnsi="Century" w:cs="Times New Roman"/>
                <w:sz w:val="24"/>
                <w:szCs w:val="24"/>
              </w:rPr>
              <w:t>CAS D’UTILISATION</w:t>
            </w:r>
          </w:p>
        </w:tc>
        <w:tc>
          <w:tcPr>
            <w:tcW w:w="2430" w:type="dxa"/>
            <w:vAlign w:val="center"/>
          </w:tcPr>
          <w:p w14:paraId="1742F344" w14:textId="77777777" w:rsidR="006C0341" w:rsidRPr="00536BA4" w:rsidRDefault="00A55BA9" w:rsidP="00961106">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w:hAnsi="Century" w:cs="Times New Roman"/>
                <w:b w:val="0"/>
                <w:bCs w:val="0"/>
                <w:sz w:val="24"/>
                <w:szCs w:val="24"/>
              </w:rPr>
            </w:pPr>
            <w:r w:rsidRPr="00536BA4">
              <w:rPr>
                <w:rFonts w:ascii="Century" w:hAnsi="Century" w:cs="Times New Roman"/>
                <w:sz w:val="24"/>
                <w:szCs w:val="24"/>
              </w:rPr>
              <w:t>ACTEURS</w:t>
            </w:r>
          </w:p>
        </w:tc>
      </w:tr>
      <w:tr w:rsidR="006C0341" w:rsidRPr="00536BA4" w14:paraId="1742F34A" w14:textId="77777777" w:rsidTr="004A13C4">
        <w:tblPrEx>
          <w:tblW w:w="9468" w:type="dxa"/>
          <w:tblPrExChange w:id="136" w:author="Compte Microsoft" w:date="2023-07-25T20:22:00Z">
            <w:tblPrEx>
              <w:tblW w:w="9468" w:type="dxa"/>
            </w:tblPrEx>
          </w:tblPrExChange>
        </w:tblPrEx>
        <w:trPr>
          <w:cnfStyle w:val="000000100000" w:firstRow="0" w:lastRow="0" w:firstColumn="0" w:lastColumn="0" w:oddVBand="0" w:evenVBand="0" w:oddHBand="1" w:evenHBand="0" w:firstRowFirstColumn="0" w:firstRowLastColumn="0" w:lastRowFirstColumn="0" w:lastRowLastColumn="0"/>
          <w:trHeight w:val="296"/>
          <w:trPrChange w:id="137" w:author="Compte Microsoft" w:date="2023-07-25T20:22:00Z">
            <w:trPr>
              <w:trHeight w:val="296"/>
            </w:trPr>
          </w:trPrChange>
        </w:trPr>
        <w:tc>
          <w:tcPr>
            <w:cnfStyle w:val="001000000000" w:firstRow="0" w:lastRow="0" w:firstColumn="1" w:lastColumn="0" w:oddVBand="0" w:evenVBand="0" w:oddHBand="0" w:evenHBand="0" w:firstRowFirstColumn="0" w:firstRowLastColumn="0" w:lastRowFirstColumn="0" w:lastRowLastColumn="0"/>
            <w:tcW w:w="2808" w:type="dxa"/>
            <w:vMerge w:val="restart"/>
            <w:vAlign w:val="center"/>
            <w:tcPrChange w:id="138" w:author="Compte Microsoft" w:date="2023-07-25T20:22:00Z">
              <w:tcPr>
                <w:tcW w:w="2178" w:type="dxa"/>
                <w:vMerge w:val="restart"/>
                <w:vAlign w:val="center"/>
              </w:tcPr>
            </w:tcPrChange>
          </w:tcPr>
          <w:p w14:paraId="1742F346" w14:textId="77777777" w:rsidR="006C0341" w:rsidRPr="00536BA4" w:rsidRDefault="00A55BA9">
            <w:pPr>
              <w:spacing w:line="360" w:lineRule="auto"/>
              <w:cnfStyle w:val="001000100000" w:firstRow="0" w:lastRow="0" w:firstColumn="1" w:lastColumn="0" w:oddVBand="0" w:evenVBand="0" w:oddHBand="1" w:evenHBand="0" w:firstRowFirstColumn="0" w:firstRowLastColumn="0" w:lastRowFirstColumn="0" w:lastRowLastColumn="0"/>
              <w:rPr>
                <w:rFonts w:ascii="Century" w:hAnsi="Century" w:cs="Times New Roman"/>
                <w:sz w:val="24"/>
                <w:szCs w:val="24"/>
              </w:rPr>
              <w:pPrChange w:id="139" w:author="Compte Microsoft" w:date="2023-07-25T20:22:00Z">
                <w:pPr>
                  <w:spacing w:line="360" w:lineRule="auto"/>
                  <w:jc w:val="center"/>
                  <w:cnfStyle w:val="001000100000" w:firstRow="0" w:lastRow="0" w:firstColumn="1" w:lastColumn="0" w:oddVBand="0" w:evenVBand="0" w:oddHBand="1" w:evenHBand="0" w:firstRowFirstColumn="0" w:firstRowLastColumn="0" w:lastRowFirstColumn="0" w:lastRowLastColumn="0"/>
                </w:pPr>
              </w:pPrChange>
            </w:pPr>
            <w:r w:rsidRPr="00536BA4">
              <w:rPr>
                <w:rFonts w:ascii="Century" w:hAnsi="Century" w:cs="Times New Roman"/>
                <w:sz w:val="24"/>
                <w:szCs w:val="24"/>
              </w:rPr>
              <w:t>Gérer un projet</w:t>
            </w:r>
          </w:p>
        </w:tc>
        <w:tc>
          <w:tcPr>
            <w:tcW w:w="4230" w:type="dxa"/>
            <w:vAlign w:val="center"/>
            <w:tcPrChange w:id="140" w:author="Compte Microsoft" w:date="2023-07-25T20:22:00Z">
              <w:tcPr>
                <w:tcW w:w="4860" w:type="dxa"/>
                <w:vAlign w:val="center"/>
              </w:tcPr>
            </w:tcPrChange>
          </w:tcPr>
          <w:p w14:paraId="1742F347" w14:textId="77777777" w:rsidR="006C0341" w:rsidRPr="00536BA4" w:rsidRDefault="00A55BA9">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Change w:id="141" w:author="Compte Microsoft" w:date="2023-07-25T20:21: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r w:rsidRPr="00536BA4">
              <w:rPr>
                <w:rFonts w:ascii="Century" w:hAnsi="Century" w:cs="Times New Roman"/>
                <w:sz w:val="24"/>
                <w:szCs w:val="24"/>
              </w:rPr>
              <w:t>Ajouter un projet</w:t>
            </w:r>
          </w:p>
        </w:tc>
        <w:tc>
          <w:tcPr>
            <w:tcW w:w="2430" w:type="dxa"/>
            <w:vMerge w:val="restart"/>
            <w:vAlign w:val="center"/>
            <w:tcPrChange w:id="142" w:author="Compte Microsoft" w:date="2023-07-25T20:22:00Z">
              <w:tcPr>
                <w:tcW w:w="2430" w:type="dxa"/>
                <w:vMerge w:val="restart"/>
                <w:vAlign w:val="center"/>
              </w:tcPr>
            </w:tcPrChange>
          </w:tcPr>
          <w:p w14:paraId="1742F348" w14:textId="77777777" w:rsidR="006C0341" w:rsidRPr="00536BA4" w:rsidRDefault="00A55BA9" w:rsidP="00961106">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
            <w:r w:rsidRPr="00536BA4">
              <w:rPr>
                <w:rFonts w:ascii="Century" w:hAnsi="Century" w:cs="Times New Roman"/>
                <w:sz w:val="24"/>
                <w:szCs w:val="24"/>
              </w:rPr>
              <w:t>Chef de projet</w:t>
            </w:r>
          </w:p>
          <w:p w14:paraId="1742F349" w14:textId="77777777" w:rsidR="006C0341" w:rsidRPr="00536BA4" w:rsidRDefault="006C0341" w:rsidP="00961106">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
          </w:p>
        </w:tc>
      </w:tr>
      <w:tr w:rsidR="006C0341" w:rsidRPr="00536BA4" w14:paraId="1742F34E" w14:textId="77777777" w:rsidTr="004A13C4">
        <w:tblPrEx>
          <w:tblW w:w="9468" w:type="dxa"/>
          <w:tblPrExChange w:id="143" w:author="Compte Microsoft" w:date="2023-07-25T20:22:00Z">
            <w:tblPrEx>
              <w:tblW w:w="9468" w:type="dxa"/>
            </w:tblPrEx>
          </w:tblPrExChange>
        </w:tblPrEx>
        <w:trPr>
          <w:trHeight w:val="582"/>
          <w:trPrChange w:id="144" w:author="Compte Microsoft" w:date="2023-07-25T20:22:00Z">
            <w:trPr>
              <w:trHeight w:val="582"/>
            </w:trPr>
          </w:trPrChange>
        </w:trPr>
        <w:tc>
          <w:tcPr>
            <w:cnfStyle w:val="001000000000" w:firstRow="0" w:lastRow="0" w:firstColumn="1" w:lastColumn="0" w:oddVBand="0" w:evenVBand="0" w:oddHBand="0" w:evenHBand="0" w:firstRowFirstColumn="0" w:firstRowLastColumn="0" w:lastRowFirstColumn="0" w:lastRowLastColumn="0"/>
            <w:tcW w:w="2808" w:type="dxa"/>
            <w:vMerge/>
            <w:vAlign w:val="center"/>
            <w:tcPrChange w:id="145" w:author="Compte Microsoft" w:date="2023-07-25T20:22:00Z">
              <w:tcPr>
                <w:tcW w:w="2178" w:type="dxa"/>
                <w:vMerge/>
                <w:vAlign w:val="center"/>
              </w:tcPr>
            </w:tcPrChange>
          </w:tcPr>
          <w:p w14:paraId="1742F34B" w14:textId="77777777" w:rsidR="006C0341" w:rsidRPr="00536BA4" w:rsidRDefault="006C0341">
            <w:pPr>
              <w:spacing w:line="360" w:lineRule="auto"/>
              <w:rPr>
                <w:rFonts w:ascii="Century" w:hAnsi="Century" w:cs="Times New Roman"/>
                <w:sz w:val="24"/>
                <w:szCs w:val="24"/>
              </w:rPr>
              <w:pPrChange w:id="146" w:author="Compte Microsoft" w:date="2023-07-25T20:22:00Z">
                <w:pPr>
                  <w:spacing w:line="360" w:lineRule="auto"/>
                  <w:jc w:val="center"/>
                </w:pPr>
              </w:pPrChange>
            </w:pPr>
          </w:p>
        </w:tc>
        <w:tc>
          <w:tcPr>
            <w:tcW w:w="4230" w:type="dxa"/>
            <w:vAlign w:val="center"/>
            <w:tcPrChange w:id="147" w:author="Compte Microsoft" w:date="2023-07-25T20:22:00Z">
              <w:tcPr>
                <w:tcW w:w="4860" w:type="dxa"/>
                <w:vAlign w:val="center"/>
              </w:tcPr>
            </w:tcPrChange>
          </w:tcPr>
          <w:p w14:paraId="1742F34C" w14:textId="77777777" w:rsidR="006C0341" w:rsidRPr="00536BA4" w:rsidRDefault="00A55BA9">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Change w:id="148" w:author="Compte Microsoft" w:date="2023-07-25T20:21: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r w:rsidRPr="00536BA4">
              <w:rPr>
                <w:rFonts w:ascii="Century" w:hAnsi="Century" w:cs="Times New Roman"/>
                <w:sz w:val="24"/>
                <w:szCs w:val="24"/>
              </w:rPr>
              <w:t>Modifier les informations d’un projet</w:t>
            </w:r>
          </w:p>
        </w:tc>
        <w:tc>
          <w:tcPr>
            <w:tcW w:w="2430" w:type="dxa"/>
            <w:vMerge/>
            <w:vAlign w:val="center"/>
            <w:tcPrChange w:id="149" w:author="Compte Microsoft" w:date="2023-07-25T20:22:00Z">
              <w:tcPr>
                <w:tcW w:w="2430" w:type="dxa"/>
                <w:vMerge/>
                <w:vAlign w:val="center"/>
              </w:tcPr>
            </w:tcPrChange>
          </w:tcPr>
          <w:p w14:paraId="1742F34D" w14:textId="77777777" w:rsidR="006C0341" w:rsidRPr="00536BA4" w:rsidRDefault="006C0341" w:rsidP="00961106">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
          </w:p>
        </w:tc>
      </w:tr>
      <w:tr w:rsidR="006C0341" w:rsidRPr="00536BA4" w14:paraId="1742F352" w14:textId="77777777" w:rsidTr="004A13C4">
        <w:tblPrEx>
          <w:tblW w:w="9468" w:type="dxa"/>
          <w:tblPrExChange w:id="150" w:author="Compte Microsoft" w:date="2023-07-25T20:22:00Z">
            <w:tblPrEx>
              <w:tblW w:w="9468" w:type="dxa"/>
            </w:tblPrEx>
          </w:tblPrExChange>
        </w:tblPrEx>
        <w:trPr>
          <w:cnfStyle w:val="000000100000" w:firstRow="0" w:lastRow="0" w:firstColumn="0" w:lastColumn="0" w:oddVBand="0" w:evenVBand="0" w:oddHBand="1" w:evenHBand="0" w:firstRowFirstColumn="0" w:firstRowLastColumn="0" w:lastRowFirstColumn="0" w:lastRowLastColumn="0"/>
          <w:trHeight w:val="296"/>
          <w:trPrChange w:id="151" w:author="Compte Microsoft" w:date="2023-07-25T20:22:00Z">
            <w:trPr>
              <w:trHeight w:val="296"/>
            </w:trPr>
          </w:trPrChange>
        </w:trPr>
        <w:tc>
          <w:tcPr>
            <w:cnfStyle w:val="001000000000" w:firstRow="0" w:lastRow="0" w:firstColumn="1" w:lastColumn="0" w:oddVBand="0" w:evenVBand="0" w:oddHBand="0" w:evenHBand="0" w:firstRowFirstColumn="0" w:firstRowLastColumn="0" w:lastRowFirstColumn="0" w:lastRowLastColumn="0"/>
            <w:tcW w:w="2808" w:type="dxa"/>
            <w:vMerge/>
            <w:vAlign w:val="center"/>
            <w:tcPrChange w:id="152" w:author="Compte Microsoft" w:date="2023-07-25T20:22:00Z">
              <w:tcPr>
                <w:tcW w:w="2178" w:type="dxa"/>
                <w:vMerge/>
                <w:vAlign w:val="center"/>
              </w:tcPr>
            </w:tcPrChange>
          </w:tcPr>
          <w:p w14:paraId="1742F34F" w14:textId="77777777" w:rsidR="006C0341" w:rsidRPr="00536BA4" w:rsidRDefault="006C0341">
            <w:pPr>
              <w:spacing w:line="360" w:lineRule="auto"/>
              <w:cnfStyle w:val="001000100000" w:firstRow="0" w:lastRow="0" w:firstColumn="1" w:lastColumn="0" w:oddVBand="0" w:evenVBand="0" w:oddHBand="1" w:evenHBand="0" w:firstRowFirstColumn="0" w:firstRowLastColumn="0" w:lastRowFirstColumn="0" w:lastRowLastColumn="0"/>
              <w:rPr>
                <w:rFonts w:ascii="Century" w:hAnsi="Century" w:cs="Times New Roman"/>
                <w:sz w:val="24"/>
                <w:szCs w:val="24"/>
              </w:rPr>
              <w:pPrChange w:id="153" w:author="Compte Microsoft" w:date="2023-07-25T20:22:00Z">
                <w:pPr>
                  <w:spacing w:line="360" w:lineRule="auto"/>
                  <w:jc w:val="center"/>
                  <w:cnfStyle w:val="001000100000" w:firstRow="0" w:lastRow="0" w:firstColumn="1" w:lastColumn="0" w:oddVBand="0" w:evenVBand="0" w:oddHBand="1" w:evenHBand="0" w:firstRowFirstColumn="0" w:firstRowLastColumn="0" w:lastRowFirstColumn="0" w:lastRowLastColumn="0"/>
                </w:pPr>
              </w:pPrChange>
            </w:pPr>
          </w:p>
        </w:tc>
        <w:tc>
          <w:tcPr>
            <w:tcW w:w="4230" w:type="dxa"/>
            <w:vAlign w:val="center"/>
            <w:tcPrChange w:id="154" w:author="Compte Microsoft" w:date="2023-07-25T20:22:00Z">
              <w:tcPr>
                <w:tcW w:w="4860" w:type="dxa"/>
                <w:vAlign w:val="center"/>
              </w:tcPr>
            </w:tcPrChange>
          </w:tcPr>
          <w:p w14:paraId="1742F350" w14:textId="77777777" w:rsidR="006C0341" w:rsidRPr="00536BA4" w:rsidRDefault="00A55BA9">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Change w:id="155" w:author="Compte Microsoft" w:date="2023-07-25T20:21: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r w:rsidRPr="00536BA4">
              <w:rPr>
                <w:rFonts w:ascii="Century" w:hAnsi="Century" w:cs="Times New Roman"/>
                <w:sz w:val="24"/>
                <w:szCs w:val="24"/>
              </w:rPr>
              <w:t>Supprimer un projet</w:t>
            </w:r>
          </w:p>
        </w:tc>
        <w:tc>
          <w:tcPr>
            <w:tcW w:w="2430" w:type="dxa"/>
            <w:vMerge/>
            <w:vAlign w:val="center"/>
            <w:tcPrChange w:id="156" w:author="Compte Microsoft" w:date="2023-07-25T20:22:00Z">
              <w:tcPr>
                <w:tcW w:w="2430" w:type="dxa"/>
                <w:vMerge/>
                <w:vAlign w:val="center"/>
              </w:tcPr>
            </w:tcPrChange>
          </w:tcPr>
          <w:p w14:paraId="1742F351" w14:textId="77777777" w:rsidR="006C0341" w:rsidRPr="00536BA4" w:rsidRDefault="006C0341" w:rsidP="00961106">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
          </w:p>
        </w:tc>
      </w:tr>
      <w:tr w:rsidR="006C0341" w:rsidRPr="00536BA4" w14:paraId="1742F356" w14:textId="77777777" w:rsidTr="004A13C4">
        <w:tblPrEx>
          <w:tblW w:w="9468" w:type="dxa"/>
          <w:tblPrExChange w:id="157" w:author="Compte Microsoft" w:date="2023-07-25T20:22:00Z">
            <w:tblPrEx>
              <w:tblW w:w="9468" w:type="dxa"/>
            </w:tblPrEx>
          </w:tblPrExChange>
        </w:tblPrEx>
        <w:trPr>
          <w:trHeight w:val="296"/>
          <w:trPrChange w:id="158" w:author="Compte Microsoft" w:date="2023-07-25T20:22:00Z">
            <w:trPr>
              <w:trHeight w:val="296"/>
            </w:trPr>
          </w:trPrChange>
        </w:trPr>
        <w:tc>
          <w:tcPr>
            <w:cnfStyle w:val="001000000000" w:firstRow="0" w:lastRow="0" w:firstColumn="1" w:lastColumn="0" w:oddVBand="0" w:evenVBand="0" w:oddHBand="0" w:evenHBand="0" w:firstRowFirstColumn="0" w:firstRowLastColumn="0" w:lastRowFirstColumn="0" w:lastRowLastColumn="0"/>
            <w:tcW w:w="2808" w:type="dxa"/>
            <w:vMerge/>
            <w:vAlign w:val="center"/>
            <w:tcPrChange w:id="159" w:author="Compte Microsoft" w:date="2023-07-25T20:22:00Z">
              <w:tcPr>
                <w:tcW w:w="2178" w:type="dxa"/>
                <w:vMerge/>
                <w:vAlign w:val="center"/>
              </w:tcPr>
            </w:tcPrChange>
          </w:tcPr>
          <w:p w14:paraId="1742F353" w14:textId="77777777" w:rsidR="006C0341" w:rsidRPr="00536BA4" w:rsidRDefault="006C0341">
            <w:pPr>
              <w:spacing w:line="360" w:lineRule="auto"/>
              <w:rPr>
                <w:rFonts w:ascii="Century" w:hAnsi="Century" w:cs="Times New Roman"/>
                <w:sz w:val="24"/>
                <w:szCs w:val="24"/>
              </w:rPr>
              <w:pPrChange w:id="160" w:author="Compte Microsoft" w:date="2023-07-25T20:22:00Z">
                <w:pPr>
                  <w:spacing w:line="360" w:lineRule="auto"/>
                  <w:jc w:val="center"/>
                </w:pPr>
              </w:pPrChange>
            </w:pPr>
          </w:p>
        </w:tc>
        <w:tc>
          <w:tcPr>
            <w:tcW w:w="4230" w:type="dxa"/>
            <w:vAlign w:val="center"/>
            <w:tcPrChange w:id="161" w:author="Compte Microsoft" w:date="2023-07-25T20:22:00Z">
              <w:tcPr>
                <w:tcW w:w="4860" w:type="dxa"/>
                <w:vAlign w:val="center"/>
              </w:tcPr>
            </w:tcPrChange>
          </w:tcPr>
          <w:p w14:paraId="1742F354" w14:textId="321BF0CC" w:rsidR="006C0341" w:rsidRPr="00536BA4" w:rsidRDefault="00F63B68">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Change w:id="162" w:author="Compte Microsoft" w:date="2023-07-25T20:21: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r>
              <w:rPr>
                <w:rFonts w:ascii="Century" w:hAnsi="Century" w:cs="Times New Roman"/>
                <w:sz w:val="24"/>
                <w:szCs w:val="24"/>
              </w:rPr>
              <w:t xml:space="preserve">Marquer un projet comme livré </w:t>
            </w:r>
          </w:p>
        </w:tc>
        <w:tc>
          <w:tcPr>
            <w:tcW w:w="2430" w:type="dxa"/>
            <w:vMerge/>
            <w:vAlign w:val="center"/>
            <w:tcPrChange w:id="163" w:author="Compte Microsoft" w:date="2023-07-25T20:22:00Z">
              <w:tcPr>
                <w:tcW w:w="2430" w:type="dxa"/>
                <w:vMerge/>
                <w:vAlign w:val="center"/>
              </w:tcPr>
            </w:tcPrChange>
          </w:tcPr>
          <w:p w14:paraId="1742F355" w14:textId="77777777" w:rsidR="006C0341" w:rsidRPr="00536BA4" w:rsidRDefault="006C0341" w:rsidP="00961106">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
          </w:p>
        </w:tc>
      </w:tr>
      <w:tr w:rsidR="006C0341" w:rsidRPr="00536BA4" w14:paraId="1742F35A" w14:textId="77777777" w:rsidTr="004A13C4">
        <w:tblPrEx>
          <w:tblW w:w="9468" w:type="dxa"/>
          <w:tblPrExChange w:id="164" w:author="Compte Microsoft" w:date="2023-07-25T20:22:00Z">
            <w:tblPrEx>
              <w:tblW w:w="9468" w:type="dxa"/>
            </w:tblPrEx>
          </w:tblPrExChange>
        </w:tblPrEx>
        <w:trPr>
          <w:cnfStyle w:val="000000100000" w:firstRow="0" w:lastRow="0" w:firstColumn="0" w:lastColumn="0" w:oddVBand="0" w:evenVBand="0" w:oddHBand="1" w:evenHBand="0" w:firstRowFirstColumn="0" w:firstRowLastColumn="0" w:lastRowFirstColumn="0" w:lastRowLastColumn="0"/>
          <w:trHeight w:val="296"/>
          <w:trPrChange w:id="165" w:author="Compte Microsoft" w:date="2023-07-25T20:22:00Z">
            <w:trPr>
              <w:trHeight w:val="296"/>
            </w:trPr>
          </w:trPrChange>
        </w:trPr>
        <w:tc>
          <w:tcPr>
            <w:cnfStyle w:val="001000000000" w:firstRow="0" w:lastRow="0" w:firstColumn="1" w:lastColumn="0" w:oddVBand="0" w:evenVBand="0" w:oddHBand="0" w:evenHBand="0" w:firstRowFirstColumn="0" w:firstRowLastColumn="0" w:lastRowFirstColumn="0" w:lastRowLastColumn="0"/>
            <w:tcW w:w="2808" w:type="dxa"/>
            <w:vMerge/>
            <w:vAlign w:val="center"/>
            <w:tcPrChange w:id="166" w:author="Compte Microsoft" w:date="2023-07-25T20:22:00Z">
              <w:tcPr>
                <w:tcW w:w="2178" w:type="dxa"/>
                <w:vMerge/>
                <w:vAlign w:val="center"/>
              </w:tcPr>
            </w:tcPrChange>
          </w:tcPr>
          <w:p w14:paraId="1742F357" w14:textId="77777777" w:rsidR="006C0341" w:rsidRPr="00536BA4" w:rsidRDefault="006C0341">
            <w:pPr>
              <w:spacing w:line="360" w:lineRule="auto"/>
              <w:cnfStyle w:val="001000100000" w:firstRow="0" w:lastRow="0" w:firstColumn="1" w:lastColumn="0" w:oddVBand="0" w:evenVBand="0" w:oddHBand="1" w:evenHBand="0" w:firstRowFirstColumn="0" w:firstRowLastColumn="0" w:lastRowFirstColumn="0" w:lastRowLastColumn="0"/>
              <w:rPr>
                <w:rFonts w:ascii="Century" w:hAnsi="Century" w:cs="Times New Roman"/>
                <w:sz w:val="24"/>
                <w:szCs w:val="24"/>
              </w:rPr>
              <w:pPrChange w:id="167" w:author="Compte Microsoft" w:date="2023-07-25T20:22:00Z">
                <w:pPr>
                  <w:spacing w:line="360" w:lineRule="auto"/>
                  <w:jc w:val="center"/>
                  <w:cnfStyle w:val="001000100000" w:firstRow="0" w:lastRow="0" w:firstColumn="1" w:lastColumn="0" w:oddVBand="0" w:evenVBand="0" w:oddHBand="1" w:evenHBand="0" w:firstRowFirstColumn="0" w:firstRowLastColumn="0" w:lastRowFirstColumn="0" w:lastRowLastColumn="0"/>
                </w:pPr>
              </w:pPrChange>
            </w:pPr>
          </w:p>
        </w:tc>
        <w:tc>
          <w:tcPr>
            <w:tcW w:w="4230" w:type="dxa"/>
            <w:vAlign w:val="center"/>
            <w:tcPrChange w:id="168" w:author="Compte Microsoft" w:date="2023-07-25T20:22:00Z">
              <w:tcPr>
                <w:tcW w:w="4860" w:type="dxa"/>
                <w:vAlign w:val="center"/>
              </w:tcPr>
            </w:tcPrChange>
          </w:tcPr>
          <w:p w14:paraId="1742F358" w14:textId="4E064447" w:rsidR="006C0341" w:rsidRPr="00536BA4" w:rsidRDefault="00F63B68">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Change w:id="169" w:author="Compte Microsoft" w:date="2023-07-25T20:21: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r>
              <w:rPr>
                <w:rFonts w:ascii="Century" w:hAnsi="Century" w:cs="Times New Roman"/>
                <w:sz w:val="24"/>
                <w:szCs w:val="24"/>
              </w:rPr>
              <w:t>Modifier l’état d’un projet</w:t>
            </w:r>
          </w:p>
        </w:tc>
        <w:tc>
          <w:tcPr>
            <w:tcW w:w="2430" w:type="dxa"/>
            <w:vMerge/>
            <w:vAlign w:val="center"/>
            <w:tcPrChange w:id="170" w:author="Compte Microsoft" w:date="2023-07-25T20:22:00Z">
              <w:tcPr>
                <w:tcW w:w="2430" w:type="dxa"/>
                <w:vMerge/>
                <w:vAlign w:val="center"/>
              </w:tcPr>
            </w:tcPrChange>
          </w:tcPr>
          <w:p w14:paraId="1742F359" w14:textId="77777777" w:rsidR="006C0341" w:rsidRPr="00536BA4" w:rsidRDefault="006C0341" w:rsidP="00961106">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
          </w:p>
        </w:tc>
      </w:tr>
      <w:tr w:rsidR="006C0341" w:rsidRPr="00536BA4" w14:paraId="1742F35E" w14:textId="77777777" w:rsidTr="004A13C4">
        <w:tblPrEx>
          <w:tblW w:w="9468" w:type="dxa"/>
          <w:tblPrExChange w:id="171" w:author="Compte Microsoft" w:date="2023-07-25T20:22:00Z">
            <w:tblPrEx>
              <w:tblW w:w="9468" w:type="dxa"/>
            </w:tblPrEx>
          </w:tblPrExChange>
        </w:tblPrEx>
        <w:trPr>
          <w:trHeight w:val="309"/>
          <w:trPrChange w:id="172" w:author="Compte Microsoft" w:date="2023-07-25T20:22:00Z">
            <w:trPr>
              <w:trHeight w:val="309"/>
            </w:trPr>
          </w:trPrChange>
        </w:trPr>
        <w:tc>
          <w:tcPr>
            <w:cnfStyle w:val="001000000000" w:firstRow="0" w:lastRow="0" w:firstColumn="1" w:lastColumn="0" w:oddVBand="0" w:evenVBand="0" w:oddHBand="0" w:evenHBand="0" w:firstRowFirstColumn="0" w:firstRowLastColumn="0" w:lastRowFirstColumn="0" w:lastRowLastColumn="0"/>
            <w:tcW w:w="2808" w:type="dxa"/>
            <w:vMerge w:val="restart"/>
            <w:vAlign w:val="center"/>
            <w:tcPrChange w:id="173" w:author="Compte Microsoft" w:date="2023-07-25T20:22:00Z">
              <w:tcPr>
                <w:tcW w:w="2178" w:type="dxa"/>
                <w:vMerge w:val="restart"/>
                <w:vAlign w:val="center"/>
              </w:tcPr>
            </w:tcPrChange>
          </w:tcPr>
          <w:p w14:paraId="1742F35B" w14:textId="77777777" w:rsidR="006C0341" w:rsidRPr="00536BA4" w:rsidRDefault="00A55BA9">
            <w:pPr>
              <w:spacing w:line="360" w:lineRule="auto"/>
              <w:rPr>
                <w:rFonts w:ascii="Century" w:hAnsi="Century" w:cs="Times New Roman"/>
                <w:sz w:val="24"/>
                <w:szCs w:val="24"/>
              </w:rPr>
              <w:pPrChange w:id="174" w:author="Compte Microsoft" w:date="2023-07-25T20:22:00Z">
                <w:pPr>
                  <w:spacing w:line="360" w:lineRule="auto"/>
                  <w:jc w:val="center"/>
                </w:pPr>
              </w:pPrChange>
            </w:pPr>
            <w:r w:rsidRPr="00536BA4">
              <w:rPr>
                <w:rFonts w:ascii="Century" w:hAnsi="Century" w:cs="Times New Roman"/>
                <w:sz w:val="24"/>
                <w:szCs w:val="24"/>
              </w:rPr>
              <w:t>Gérer les utilisateurs</w:t>
            </w:r>
          </w:p>
        </w:tc>
        <w:tc>
          <w:tcPr>
            <w:tcW w:w="4230" w:type="dxa"/>
            <w:vAlign w:val="center"/>
            <w:tcPrChange w:id="175" w:author="Compte Microsoft" w:date="2023-07-25T20:22:00Z">
              <w:tcPr>
                <w:tcW w:w="4860" w:type="dxa"/>
                <w:vAlign w:val="center"/>
              </w:tcPr>
            </w:tcPrChange>
          </w:tcPr>
          <w:p w14:paraId="1742F35C" w14:textId="559BFE7B" w:rsidR="006C0341" w:rsidRPr="00536BA4" w:rsidRDefault="000A1344">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Change w:id="176" w:author="Compte Microsoft" w:date="2023-07-25T20:21: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r>
              <w:rPr>
                <w:rFonts w:ascii="Century" w:hAnsi="Century" w:cs="Times New Roman"/>
                <w:sz w:val="24"/>
                <w:szCs w:val="24"/>
              </w:rPr>
              <w:t>Ajouter</w:t>
            </w:r>
            <w:r w:rsidR="00250F9C" w:rsidRPr="00536BA4">
              <w:rPr>
                <w:rFonts w:ascii="Century" w:hAnsi="Century" w:cs="Times New Roman"/>
                <w:sz w:val="24"/>
                <w:szCs w:val="24"/>
              </w:rPr>
              <w:t xml:space="preserve"> </w:t>
            </w:r>
            <w:r w:rsidR="00A55BA9" w:rsidRPr="00536BA4">
              <w:rPr>
                <w:rFonts w:ascii="Century" w:hAnsi="Century" w:cs="Times New Roman"/>
                <w:sz w:val="24"/>
                <w:szCs w:val="24"/>
              </w:rPr>
              <w:t>un compte développeur</w:t>
            </w:r>
          </w:p>
        </w:tc>
        <w:tc>
          <w:tcPr>
            <w:tcW w:w="2430" w:type="dxa"/>
            <w:vMerge/>
            <w:vAlign w:val="center"/>
            <w:tcPrChange w:id="177" w:author="Compte Microsoft" w:date="2023-07-25T20:22:00Z">
              <w:tcPr>
                <w:tcW w:w="2430" w:type="dxa"/>
                <w:vMerge/>
                <w:vAlign w:val="center"/>
              </w:tcPr>
            </w:tcPrChange>
          </w:tcPr>
          <w:p w14:paraId="1742F35D" w14:textId="77777777" w:rsidR="006C0341" w:rsidRPr="00536BA4" w:rsidRDefault="006C0341" w:rsidP="00961106">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
          </w:p>
        </w:tc>
      </w:tr>
      <w:tr w:rsidR="006C0341" w:rsidRPr="00536BA4" w14:paraId="1742F362" w14:textId="77777777" w:rsidTr="004A13C4">
        <w:tblPrEx>
          <w:tblW w:w="9468" w:type="dxa"/>
          <w:tblPrExChange w:id="178" w:author="Compte Microsoft" w:date="2023-07-25T20:22:00Z">
            <w:tblPrEx>
              <w:tblW w:w="9468" w:type="dxa"/>
            </w:tblPrEx>
          </w:tblPrExChange>
        </w:tblPrEx>
        <w:trPr>
          <w:cnfStyle w:val="000000100000" w:firstRow="0" w:lastRow="0" w:firstColumn="0" w:lastColumn="0" w:oddVBand="0" w:evenVBand="0" w:oddHBand="1" w:evenHBand="0" w:firstRowFirstColumn="0" w:firstRowLastColumn="0" w:lastRowFirstColumn="0" w:lastRowLastColumn="0"/>
          <w:trHeight w:val="309"/>
          <w:trPrChange w:id="179" w:author="Compte Microsoft" w:date="2023-07-25T20:22:00Z">
            <w:trPr>
              <w:trHeight w:val="309"/>
            </w:trPr>
          </w:trPrChange>
        </w:trPr>
        <w:tc>
          <w:tcPr>
            <w:cnfStyle w:val="001000000000" w:firstRow="0" w:lastRow="0" w:firstColumn="1" w:lastColumn="0" w:oddVBand="0" w:evenVBand="0" w:oddHBand="0" w:evenHBand="0" w:firstRowFirstColumn="0" w:firstRowLastColumn="0" w:lastRowFirstColumn="0" w:lastRowLastColumn="0"/>
            <w:tcW w:w="2808" w:type="dxa"/>
            <w:vMerge/>
            <w:vAlign w:val="center"/>
            <w:tcPrChange w:id="180" w:author="Compte Microsoft" w:date="2023-07-25T20:22:00Z">
              <w:tcPr>
                <w:tcW w:w="2178" w:type="dxa"/>
                <w:vMerge/>
                <w:vAlign w:val="center"/>
              </w:tcPr>
            </w:tcPrChange>
          </w:tcPr>
          <w:p w14:paraId="1742F35F" w14:textId="77777777" w:rsidR="006C0341" w:rsidRPr="00536BA4" w:rsidRDefault="006C0341">
            <w:pPr>
              <w:spacing w:line="360" w:lineRule="auto"/>
              <w:cnfStyle w:val="001000100000" w:firstRow="0" w:lastRow="0" w:firstColumn="1" w:lastColumn="0" w:oddVBand="0" w:evenVBand="0" w:oddHBand="1" w:evenHBand="0" w:firstRowFirstColumn="0" w:firstRowLastColumn="0" w:lastRowFirstColumn="0" w:lastRowLastColumn="0"/>
              <w:rPr>
                <w:rFonts w:ascii="Century" w:hAnsi="Century" w:cs="Times New Roman"/>
                <w:sz w:val="24"/>
                <w:szCs w:val="24"/>
              </w:rPr>
              <w:pPrChange w:id="181" w:author="Compte Microsoft" w:date="2023-07-25T20:22:00Z">
                <w:pPr>
                  <w:spacing w:line="360" w:lineRule="auto"/>
                  <w:jc w:val="center"/>
                  <w:cnfStyle w:val="001000100000" w:firstRow="0" w:lastRow="0" w:firstColumn="1" w:lastColumn="0" w:oddVBand="0" w:evenVBand="0" w:oddHBand="1" w:evenHBand="0" w:firstRowFirstColumn="0" w:firstRowLastColumn="0" w:lastRowFirstColumn="0" w:lastRowLastColumn="0"/>
                </w:pPr>
              </w:pPrChange>
            </w:pPr>
          </w:p>
        </w:tc>
        <w:tc>
          <w:tcPr>
            <w:tcW w:w="4230" w:type="dxa"/>
            <w:vAlign w:val="center"/>
            <w:tcPrChange w:id="182" w:author="Compte Microsoft" w:date="2023-07-25T20:22:00Z">
              <w:tcPr>
                <w:tcW w:w="4860" w:type="dxa"/>
                <w:vAlign w:val="center"/>
              </w:tcPr>
            </w:tcPrChange>
          </w:tcPr>
          <w:p w14:paraId="1742F360" w14:textId="1CE29757" w:rsidR="006C0341" w:rsidRPr="00536BA4" w:rsidRDefault="000A1344">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Change w:id="183" w:author="Compte Microsoft" w:date="2023-07-25T20:21: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r>
              <w:rPr>
                <w:rFonts w:ascii="Century" w:hAnsi="Century" w:cs="Times New Roman"/>
                <w:sz w:val="24"/>
                <w:szCs w:val="24"/>
              </w:rPr>
              <w:t>Ajouter</w:t>
            </w:r>
            <w:r w:rsidR="00A55BA9" w:rsidRPr="00536BA4">
              <w:rPr>
                <w:rFonts w:ascii="Century" w:hAnsi="Century" w:cs="Times New Roman"/>
                <w:sz w:val="24"/>
                <w:szCs w:val="24"/>
              </w:rPr>
              <w:t xml:space="preserve"> un compte client</w:t>
            </w:r>
          </w:p>
        </w:tc>
        <w:tc>
          <w:tcPr>
            <w:tcW w:w="2430" w:type="dxa"/>
            <w:vMerge/>
            <w:vAlign w:val="center"/>
            <w:tcPrChange w:id="184" w:author="Compte Microsoft" w:date="2023-07-25T20:22:00Z">
              <w:tcPr>
                <w:tcW w:w="2430" w:type="dxa"/>
                <w:vMerge/>
                <w:vAlign w:val="center"/>
              </w:tcPr>
            </w:tcPrChange>
          </w:tcPr>
          <w:p w14:paraId="1742F361" w14:textId="77777777" w:rsidR="006C0341" w:rsidRPr="00536BA4" w:rsidRDefault="006C0341" w:rsidP="00961106">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
          </w:p>
        </w:tc>
      </w:tr>
      <w:tr w:rsidR="006C0341" w:rsidRPr="00536BA4" w14:paraId="1742F366" w14:textId="77777777" w:rsidTr="004A13C4">
        <w:tblPrEx>
          <w:tblW w:w="9468" w:type="dxa"/>
          <w:tblPrExChange w:id="185" w:author="Compte Microsoft" w:date="2023-07-25T20:22:00Z">
            <w:tblPrEx>
              <w:tblW w:w="9468" w:type="dxa"/>
            </w:tblPrEx>
          </w:tblPrExChange>
        </w:tblPrEx>
        <w:trPr>
          <w:trHeight w:val="582"/>
          <w:trPrChange w:id="186" w:author="Compte Microsoft" w:date="2023-07-25T20:22:00Z">
            <w:trPr>
              <w:trHeight w:val="582"/>
            </w:trPr>
          </w:trPrChange>
        </w:trPr>
        <w:tc>
          <w:tcPr>
            <w:cnfStyle w:val="001000000000" w:firstRow="0" w:lastRow="0" w:firstColumn="1" w:lastColumn="0" w:oddVBand="0" w:evenVBand="0" w:oddHBand="0" w:evenHBand="0" w:firstRowFirstColumn="0" w:firstRowLastColumn="0" w:lastRowFirstColumn="0" w:lastRowLastColumn="0"/>
            <w:tcW w:w="2808" w:type="dxa"/>
            <w:vMerge w:val="restart"/>
            <w:vAlign w:val="center"/>
            <w:tcPrChange w:id="187" w:author="Compte Microsoft" w:date="2023-07-25T20:22:00Z">
              <w:tcPr>
                <w:tcW w:w="2178" w:type="dxa"/>
                <w:vMerge w:val="restart"/>
                <w:vAlign w:val="center"/>
              </w:tcPr>
            </w:tcPrChange>
          </w:tcPr>
          <w:p w14:paraId="1742F363" w14:textId="77777777" w:rsidR="006C0341" w:rsidRPr="00536BA4" w:rsidRDefault="00A55BA9">
            <w:pPr>
              <w:spacing w:line="360" w:lineRule="auto"/>
              <w:rPr>
                <w:rFonts w:ascii="Century" w:hAnsi="Century" w:cs="Times New Roman"/>
                <w:sz w:val="24"/>
                <w:szCs w:val="24"/>
              </w:rPr>
              <w:pPrChange w:id="188" w:author="Compte Microsoft" w:date="2023-07-25T20:22:00Z">
                <w:pPr>
                  <w:spacing w:line="360" w:lineRule="auto"/>
                  <w:jc w:val="center"/>
                </w:pPr>
              </w:pPrChange>
            </w:pPr>
            <w:r w:rsidRPr="00536BA4">
              <w:rPr>
                <w:rFonts w:ascii="Century" w:hAnsi="Century" w:cs="Times New Roman"/>
                <w:sz w:val="24"/>
                <w:szCs w:val="24"/>
              </w:rPr>
              <w:t>Gérer les développeurs d’un projet</w:t>
            </w:r>
          </w:p>
        </w:tc>
        <w:tc>
          <w:tcPr>
            <w:tcW w:w="4230" w:type="dxa"/>
            <w:vAlign w:val="center"/>
            <w:tcPrChange w:id="189" w:author="Compte Microsoft" w:date="2023-07-25T20:22:00Z">
              <w:tcPr>
                <w:tcW w:w="4860" w:type="dxa"/>
                <w:vAlign w:val="center"/>
              </w:tcPr>
            </w:tcPrChange>
          </w:tcPr>
          <w:p w14:paraId="1742F364" w14:textId="65A6EB63" w:rsidR="006C0341" w:rsidRPr="00536BA4" w:rsidRDefault="00F63B68">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Change w:id="190" w:author="Compte Microsoft" w:date="2023-07-25T20:21: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r>
              <w:rPr>
                <w:rFonts w:ascii="Century" w:hAnsi="Century" w:cs="Times New Roman"/>
                <w:sz w:val="24"/>
                <w:szCs w:val="24"/>
              </w:rPr>
              <w:t>Ajouter</w:t>
            </w:r>
            <w:r w:rsidR="00C3773E" w:rsidRPr="00536BA4">
              <w:rPr>
                <w:rFonts w:ascii="Century" w:hAnsi="Century" w:cs="Times New Roman"/>
                <w:sz w:val="24"/>
                <w:szCs w:val="24"/>
              </w:rPr>
              <w:t xml:space="preserve"> un</w:t>
            </w:r>
            <w:r w:rsidR="00A55BA9" w:rsidRPr="00536BA4">
              <w:rPr>
                <w:rFonts w:ascii="Century" w:hAnsi="Century" w:cs="Times New Roman"/>
                <w:sz w:val="24"/>
                <w:szCs w:val="24"/>
              </w:rPr>
              <w:t xml:space="preserve"> développeur sur un projet</w:t>
            </w:r>
          </w:p>
        </w:tc>
        <w:tc>
          <w:tcPr>
            <w:tcW w:w="2430" w:type="dxa"/>
            <w:vMerge/>
            <w:vAlign w:val="center"/>
            <w:tcPrChange w:id="191" w:author="Compte Microsoft" w:date="2023-07-25T20:22:00Z">
              <w:tcPr>
                <w:tcW w:w="2430" w:type="dxa"/>
                <w:vMerge/>
                <w:vAlign w:val="center"/>
              </w:tcPr>
            </w:tcPrChange>
          </w:tcPr>
          <w:p w14:paraId="1742F365" w14:textId="77777777" w:rsidR="006C0341" w:rsidRPr="00536BA4" w:rsidRDefault="006C0341" w:rsidP="00961106">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
          </w:p>
        </w:tc>
      </w:tr>
      <w:tr w:rsidR="006C0341" w:rsidRPr="00536BA4" w14:paraId="1742F36A" w14:textId="77777777" w:rsidTr="004A13C4">
        <w:tblPrEx>
          <w:tblW w:w="9468" w:type="dxa"/>
          <w:tblPrExChange w:id="192" w:author="Compte Microsoft" w:date="2023-07-25T20:22:00Z">
            <w:tblPrEx>
              <w:tblW w:w="9468" w:type="dxa"/>
            </w:tblPrEx>
          </w:tblPrExChange>
        </w:tblPrEx>
        <w:trPr>
          <w:cnfStyle w:val="000000100000" w:firstRow="0" w:lastRow="0" w:firstColumn="0" w:lastColumn="0" w:oddVBand="0" w:evenVBand="0" w:oddHBand="1" w:evenHBand="0" w:firstRowFirstColumn="0" w:firstRowLastColumn="0" w:lastRowFirstColumn="0" w:lastRowLastColumn="0"/>
          <w:trHeight w:val="582"/>
          <w:trPrChange w:id="193" w:author="Compte Microsoft" w:date="2023-07-25T20:22:00Z">
            <w:trPr>
              <w:trHeight w:val="582"/>
            </w:trPr>
          </w:trPrChange>
        </w:trPr>
        <w:tc>
          <w:tcPr>
            <w:cnfStyle w:val="001000000000" w:firstRow="0" w:lastRow="0" w:firstColumn="1" w:lastColumn="0" w:oddVBand="0" w:evenVBand="0" w:oddHBand="0" w:evenHBand="0" w:firstRowFirstColumn="0" w:firstRowLastColumn="0" w:lastRowFirstColumn="0" w:lastRowLastColumn="0"/>
            <w:tcW w:w="2808" w:type="dxa"/>
            <w:vMerge/>
            <w:vAlign w:val="center"/>
            <w:tcPrChange w:id="194" w:author="Compte Microsoft" w:date="2023-07-25T20:22:00Z">
              <w:tcPr>
                <w:tcW w:w="2178" w:type="dxa"/>
                <w:vMerge/>
                <w:vAlign w:val="center"/>
              </w:tcPr>
            </w:tcPrChange>
          </w:tcPr>
          <w:p w14:paraId="1742F367" w14:textId="77777777" w:rsidR="006C0341" w:rsidRPr="00536BA4" w:rsidRDefault="006C0341">
            <w:pPr>
              <w:spacing w:line="360" w:lineRule="auto"/>
              <w:cnfStyle w:val="001000100000" w:firstRow="0" w:lastRow="0" w:firstColumn="1" w:lastColumn="0" w:oddVBand="0" w:evenVBand="0" w:oddHBand="1" w:evenHBand="0" w:firstRowFirstColumn="0" w:firstRowLastColumn="0" w:lastRowFirstColumn="0" w:lastRowLastColumn="0"/>
              <w:rPr>
                <w:rFonts w:ascii="Century" w:hAnsi="Century" w:cs="Times New Roman"/>
                <w:sz w:val="24"/>
                <w:szCs w:val="24"/>
              </w:rPr>
              <w:pPrChange w:id="195" w:author="Compte Microsoft" w:date="2023-07-25T20:22:00Z">
                <w:pPr>
                  <w:spacing w:line="360" w:lineRule="auto"/>
                  <w:jc w:val="center"/>
                  <w:cnfStyle w:val="001000100000" w:firstRow="0" w:lastRow="0" w:firstColumn="1" w:lastColumn="0" w:oddVBand="0" w:evenVBand="0" w:oddHBand="1" w:evenHBand="0" w:firstRowFirstColumn="0" w:firstRowLastColumn="0" w:lastRowFirstColumn="0" w:lastRowLastColumn="0"/>
                </w:pPr>
              </w:pPrChange>
            </w:pPr>
          </w:p>
        </w:tc>
        <w:tc>
          <w:tcPr>
            <w:tcW w:w="4230" w:type="dxa"/>
            <w:vAlign w:val="center"/>
            <w:tcPrChange w:id="196" w:author="Compte Microsoft" w:date="2023-07-25T20:22:00Z">
              <w:tcPr>
                <w:tcW w:w="4860" w:type="dxa"/>
                <w:vAlign w:val="center"/>
              </w:tcPr>
            </w:tcPrChange>
          </w:tcPr>
          <w:p w14:paraId="1742F368" w14:textId="79131D07" w:rsidR="006C0341" w:rsidRPr="00536BA4" w:rsidRDefault="00F63B68">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Change w:id="197" w:author="Compte Microsoft" w:date="2023-07-25T20:21: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r>
              <w:rPr>
                <w:rFonts w:ascii="Century" w:hAnsi="Century" w:cs="Times New Roman"/>
                <w:sz w:val="24"/>
                <w:szCs w:val="24"/>
              </w:rPr>
              <w:t>Ajouter</w:t>
            </w:r>
            <w:r w:rsidR="00A55BA9" w:rsidRPr="00536BA4">
              <w:rPr>
                <w:rFonts w:ascii="Century" w:hAnsi="Century" w:cs="Times New Roman"/>
                <w:sz w:val="24"/>
                <w:szCs w:val="24"/>
              </w:rPr>
              <w:t xml:space="preserve"> un développeur sur une tâche</w:t>
            </w:r>
          </w:p>
        </w:tc>
        <w:tc>
          <w:tcPr>
            <w:tcW w:w="2430" w:type="dxa"/>
            <w:vMerge/>
            <w:vAlign w:val="center"/>
            <w:tcPrChange w:id="198" w:author="Compte Microsoft" w:date="2023-07-25T20:22:00Z">
              <w:tcPr>
                <w:tcW w:w="2430" w:type="dxa"/>
                <w:vMerge/>
                <w:vAlign w:val="center"/>
              </w:tcPr>
            </w:tcPrChange>
          </w:tcPr>
          <w:p w14:paraId="1742F369" w14:textId="77777777" w:rsidR="006C0341" w:rsidRPr="00536BA4" w:rsidRDefault="006C0341" w:rsidP="00961106">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
          </w:p>
        </w:tc>
      </w:tr>
      <w:tr w:rsidR="006C0341" w:rsidRPr="00536BA4" w14:paraId="1742F36E" w14:textId="77777777" w:rsidTr="004A13C4">
        <w:tblPrEx>
          <w:tblW w:w="9468" w:type="dxa"/>
          <w:tblPrExChange w:id="199" w:author="Compte Microsoft" w:date="2023-07-25T20:22:00Z">
            <w:tblPrEx>
              <w:tblW w:w="9468" w:type="dxa"/>
            </w:tblPrEx>
          </w:tblPrExChange>
        </w:tblPrEx>
        <w:trPr>
          <w:trHeight w:val="582"/>
          <w:trPrChange w:id="200" w:author="Compte Microsoft" w:date="2023-07-25T20:22:00Z">
            <w:trPr>
              <w:trHeight w:val="582"/>
            </w:trPr>
          </w:trPrChange>
        </w:trPr>
        <w:tc>
          <w:tcPr>
            <w:cnfStyle w:val="001000000000" w:firstRow="0" w:lastRow="0" w:firstColumn="1" w:lastColumn="0" w:oddVBand="0" w:evenVBand="0" w:oddHBand="0" w:evenHBand="0" w:firstRowFirstColumn="0" w:firstRowLastColumn="0" w:lastRowFirstColumn="0" w:lastRowLastColumn="0"/>
            <w:tcW w:w="2808" w:type="dxa"/>
            <w:vMerge/>
            <w:vAlign w:val="center"/>
            <w:tcPrChange w:id="201" w:author="Compte Microsoft" w:date="2023-07-25T20:22:00Z">
              <w:tcPr>
                <w:tcW w:w="2178" w:type="dxa"/>
                <w:vMerge/>
                <w:vAlign w:val="center"/>
              </w:tcPr>
            </w:tcPrChange>
          </w:tcPr>
          <w:p w14:paraId="1742F36B" w14:textId="77777777" w:rsidR="006C0341" w:rsidRPr="00536BA4" w:rsidRDefault="006C0341">
            <w:pPr>
              <w:spacing w:line="360" w:lineRule="auto"/>
              <w:rPr>
                <w:rFonts w:ascii="Century" w:hAnsi="Century" w:cs="Times New Roman"/>
                <w:sz w:val="24"/>
                <w:szCs w:val="24"/>
              </w:rPr>
              <w:pPrChange w:id="202" w:author="Compte Microsoft" w:date="2023-07-25T20:22:00Z">
                <w:pPr>
                  <w:spacing w:line="360" w:lineRule="auto"/>
                  <w:jc w:val="center"/>
                </w:pPr>
              </w:pPrChange>
            </w:pPr>
          </w:p>
        </w:tc>
        <w:tc>
          <w:tcPr>
            <w:tcW w:w="4230" w:type="dxa"/>
            <w:vAlign w:val="center"/>
            <w:tcPrChange w:id="203" w:author="Compte Microsoft" w:date="2023-07-25T20:22:00Z">
              <w:tcPr>
                <w:tcW w:w="4860" w:type="dxa"/>
                <w:vAlign w:val="center"/>
              </w:tcPr>
            </w:tcPrChange>
          </w:tcPr>
          <w:p w14:paraId="1742F36C" w14:textId="77777777" w:rsidR="006C0341" w:rsidRPr="00536BA4" w:rsidRDefault="00A55BA9">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Change w:id="204" w:author="Compte Microsoft" w:date="2023-07-25T20:21: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r w:rsidRPr="00536BA4">
              <w:rPr>
                <w:rFonts w:ascii="Century" w:hAnsi="Century" w:cs="Times New Roman"/>
                <w:sz w:val="24"/>
                <w:szCs w:val="24"/>
              </w:rPr>
              <w:t>Retirer un développeur d’une tâche</w:t>
            </w:r>
          </w:p>
        </w:tc>
        <w:tc>
          <w:tcPr>
            <w:tcW w:w="2430" w:type="dxa"/>
            <w:vMerge/>
            <w:vAlign w:val="center"/>
            <w:tcPrChange w:id="205" w:author="Compte Microsoft" w:date="2023-07-25T20:22:00Z">
              <w:tcPr>
                <w:tcW w:w="2430" w:type="dxa"/>
                <w:vMerge/>
                <w:vAlign w:val="center"/>
              </w:tcPr>
            </w:tcPrChange>
          </w:tcPr>
          <w:p w14:paraId="1742F36D" w14:textId="77777777" w:rsidR="006C0341" w:rsidRPr="00536BA4" w:rsidRDefault="006C0341" w:rsidP="00961106">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
          </w:p>
        </w:tc>
      </w:tr>
      <w:tr w:rsidR="006C0341" w:rsidRPr="00536BA4" w14:paraId="1742F372" w14:textId="77777777" w:rsidTr="004A13C4">
        <w:tblPrEx>
          <w:tblW w:w="9468" w:type="dxa"/>
          <w:tblPrExChange w:id="206" w:author="Compte Microsoft" w:date="2023-07-25T20:22:00Z">
            <w:tblPrEx>
              <w:tblW w:w="9468" w:type="dxa"/>
            </w:tblPrEx>
          </w:tblPrExChange>
        </w:tblPrEx>
        <w:trPr>
          <w:cnfStyle w:val="000000100000" w:firstRow="0" w:lastRow="0" w:firstColumn="0" w:lastColumn="0" w:oddVBand="0" w:evenVBand="0" w:oddHBand="1" w:evenHBand="0" w:firstRowFirstColumn="0" w:firstRowLastColumn="0" w:lastRowFirstColumn="0" w:lastRowLastColumn="0"/>
          <w:trHeight w:val="582"/>
          <w:trPrChange w:id="207" w:author="Compte Microsoft" w:date="2023-07-25T20:22:00Z">
            <w:trPr>
              <w:trHeight w:val="582"/>
            </w:trPr>
          </w:trPrChange>
        </w:trPr>
        <w:tc>
          <w:tcPr>
            <w:cnfStyle w:val="001000000000" w:firstRow="0" w:lastRow="0" w:firstColumn="1" w:lastColumn="0" w:oddVBand="0" w:evenVBand="0" w:oddHBand="0" w:evenHBand="0" w:firstRowFirstColumn="0" w:firstRowLastColumn="0" w:lastRowFirstColumn="0" w:lastRowLastColumn="0"/>
            <w:tcW w:w="2808" w:type="dxa"/>
            <w:vMerge/>
            <w:vAlign w:val="center"/>
            <w:tcPrChange w:id="208" w:author="Compte Microsoft" w:date="2023-07-25T20:22:00Z">
              <w:tcPr>
                <w:tcW w:w="2178" w:type="dxa"/>
                <w:vMerge/>
                <w:vAlign w:val="center"/>
              </w:tcPr>
            </w:tcPrChange>
          </w:tcPr>
          <w:p w14:paraId="1742F36F" w14:textId="77777777" w:rsidR="006C0341" w:rsidRPr="00536BA4" w:rsidRDefault="006C0341">
            <w:pPr>
              <w:spacing w:line="360" w:lineRule="auto"/>
              <w:cnfStyle w:val="001000100000" w:firstRow="0" w:lastRow="0" w:firstColumn="1" w:lastColumn="0" w:oddVBand="0" w:evenVBand="0" w:oddHBand="1" w:evenHBand="0" w:firstRowFirstColumn="0" w:firstRowLastColumn="0" w:lastRowFirstColumn="0" w:lastRowLastColumn="0"/>
              <w:rPr>
                <w:rFonts w:ascii="Century" w:hAnsi="Century" w:cs="Times New Roman"/>
                <w:sz w:val="24"/>
                <w:szCs w:val="24"/>
              </w:rPr>
              <w:pPrChange w:id="209" w:author="Compte Microsoft" w:date="2023-07-25T20:22:00Z">
                <w:pPr>
                  <w:spacing w:line="360" w:lineRule="auto"/>
                  <w:jc w:val="center"/>
                  <w:cnfStyle w:val="001000100000" w:firstRow="0" w:lastRow="0" w:firstColumn="1" w:lastColumn="0" w:oddVBand="0" w:evenVBand="0" w:oddHBand="1" w:evenHBand="0" w:firstRowFirstColumn="0" w:firstRowLastColumn="0" w:lastRowFirstColumn="0" w:lastRowLastColumn="0"/>
                </w:pPr>
              </w:pPrChange>
            </w:pPr>
          </w:p>
        </w:tc>
        <w:tc>
          <w:tcPr>
            <w:tcW w:w="4230" w:type="dxa"/>
            <w:vAlign w:val="center"/>
            <w:tcPrChange w:id="210" w:author="Compte Microsoft" w:date="2023-07-25T20:22:00Z">
              <w:tcPr>
                <w:tcW w:w="4860" w:type="dxa"/>
                <w:vAlign w:val="center"/>
              </w:tcPr>
            </w:tcPrChange>
          </w:tcPr>
          <w:p w14:paraId="1742F370" w14:textId="77777777" w:rsidR="006C0341" w:rsidRPr="00536BA4" w:rsidRDefault="00A55BA9">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Change w:id="211" w:author="Compte Microsoft" w:date="2023-07-25T20:21: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r w:rsidRPr="00536BA4">
              <w:rPr>
                <w:rFonts w:ascii="Century" w:hAnsi="Century" w:cs="Times New Roman"/>
                <w:sz w:val="24"/>
                <w:szCs w:val="24"/>
              </w:rPr>
              <w:t>Retirer un développeur d’un projet</w:t>
            </w:r>
          </w:p>
        </w:tc>
        <w:tc>
          <w:tcPr>
            <w:tcW w:w="2430" w:type="dxa"/>
            <w:vMerge/>
            <w:vAlign w:val="center"/>
            <w:tcPrChange w:id="212" w:author="Compte Microsoft" w:date="2023-07-25T20:22:00Z">
              <w:tcPr>
                <w:tcW w:w="2430" w:type="dxa"/>
                <w:vMerge/>
                <w:vAlign w:val="center"/>
              </w:tcPr>
            </w:tcPrChange>
          </w:tcPr>
          <w:p w14:paraId="1742F371" w14:textId="77777777" w:rsidR="006C0341" w:rsidRPr="00536BA4" w:rsidRDefault="006C0341" w:rsidP="00961106">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
          </w:p>
        </w:tc>
      </w:tr>
      <w:tr w:rsidR="006C0341" w:rsidRPr="00536BA4" w14:paraId="1742F375" w14:textId="77777777" w:rsidTr="00F63B68">
        <w:trPr>
          <w:trHeight w:val="309"/>
        </w:trPr>
        <w:tc>
          <w:tcPr>
            <w:cnfStyle w:val="001000000000" w:firstRow="0" w:lastRow="0" w:firstColumn="1" w:lastColumn="0" w:oddVBand="0" w:evenVBand="0" w:oddHBand="0" w:evenHBand="0" w:firstRowFirstColumn="0" w:firstRowLastColumn="0" w:lastRowFirstColumn="0" w:lastRowLastColumn="0"/>
            <w:tcW w:w="7038" w:type="dxa"/>
            <w:gridSpan w:val="2"/>
            <w:vAlign w:val="center"/>
          </w:tcPr>
          <w:p w14:paraId="1742F373" w14:textId="77777777" w:rsidR="006C0341" w:rsidRPr="00536BA4" w:rsidRDefault="00A55BA9">
            <w:pPr>
              <w:spacing w:line="360" w:lineRule="auto"/>
              <w:rPr>
                <w:rFonts w:ascii="Century" w:hAnsi="Century" w:cs="Times New Roman"/>
                <w:sz w:val="24"/>
                <w:szCs w:val="24"/>
              </w:rPr>
              <w:pPrChange w:id="213" w:author="Compte Microsoft" w:date="2023-07-25T20:22:00Z">
                <w:pPr>
                  <w:spacing w:line="360" w:lineRule="auto"/>
                  <w:jc w:val="center"/>
                </w:pPr>
              </w:pPrChange>
            </w:pPr>
            <w:r w:rsidRPr="00536BA4">
              <w:rPr>
                <w:rFonts w:ascii="Century" w:hAnsi="Century" w:cs="Times New Roman"/>
                <w:sz w:val="24"/>
                <w:szCs w:val="24"/>
              </w:rPr>
              <w:t>Planifier un rendez-vous</w:t>
            </w:r>
          </w:p>
        </w:tc>
        <w:tc>
          <w:tcPr>
            <w:tcW w:w="2430" w:type="dxa"/>
            <w:vMerge/>
            <w:vAlign w:val="center"/>
          </w:tcPr>
          <w:p w14:paraId="1742F374" w14:textId="77777777" w:rsidR="006C0341" w:rsidRPr="00536BA4" w:rsidRDefault="006C0341" w:rsidP="00961106">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
          </w:p>
        </w:tc>
      </w:tr>
      <w:tr w:rsidR="006C0341" w:rsidRPr="00536BA4" w14:paraId="1742F379" w14:textId="77777777" w:rsidTr="004A13C4">
        <w:tblPrEx>
          <w:tblW w:w="9468" w:type="dxa"/>
          <w:tblPrExChange w:id="214" w:author="Compte Microsoft" w:date="2023-07-25T20:22:00Z">
            <w:tblPrEx>
              <w:tblW w:w="9468" w:type="dxa"/>
            </w:tblPrEx>
          </w:tblPrExChange>
        </w:tblPrEx>
        <w:trPr>
          <w:cnfStyle w:val="000000100000" w:firstRow="0" w:lastRow="0" w:firstColumn="0" w:lastColumn="0" w:oddVBand="0" w:evenVBand="0" w:oddHBand="1" w:evenHBand="0" w:firstRowFirstColumn="0" w:firstRowLastColumn="0" w:lastRowFirstColumn="0" w:lastRowLastColumn="0"/>
          <w:trHeight w:val="296"/>
          <w:trPrChange w:id="215" w:author="Compte Microsoft" w:date="2023-07-25T20:22:00Z">
            <w:trPr>
              <w:trHeight w:val="296"/>
            </w:trPr>
          </w:trPrChange>
        </w:trPr>
        <w:tc>
          <w:tcPr>
            <w:cnfStyle w:val="001000000000" w:firstRow="0" w:lastRow="0" w:firstColumn="1" w:lastColumn="0" w:oddVBand="0" w:evenVBand="0" w:oddHBand="0" w:evenHBand="0" w:firstRowFirstColumn="0" w:firstRowLastColumn="0" w:lastRowFirstColumn="0" w:lastRowLastColumn="0"/>
            <w:tcW w:w="2808" w:type="dxa"/>
            <w:vMerge w:val="restart"/>
            <w:vAlign w:val="center"/>
            <w:tcPrChange w:id="216" w:author="Compte Microsoft" w:date="2023-07-25T20:22:00Z">
              <w:tcPr>
                <w:tcW w:w="2178" w:type="dxa"/>
                <w:vMerge w:val="restart"/>
                <w:vAlign w:val="center"/>
              </w:tcPr>
            </w:tcPrChange>
          </w:tcPr>
          <w:p w14:paraId="1742F376" w14:textId="77777777" w:rsidR="006C0341" w:rsidRPr="00536BA4" w:rsidRDefault="00A55BA9">
            <w:pPr>
              <w:spacing w:line="360" w:lineRule="auto"/>
              <w:cnfStyle w:val="001000100000" w:firstRow="0" w:lastRow="0" w:firstColumn="1" w:lastColumn="0" w:oddVBand="0" w:evenVBand="0" w:oddHBand="1" w:evenHBand="0" w:firstRowFirstColumn="0" w:firstRowLastColumn="0" w:lastRowFirstColumn="0" w:lastRowLastColumn="0"/>
              <w:rPr>
                <w:rFonts w:ascii="Century" w:hAnsi="Century" w:cs="Times New Roman"/>
                <w:sz w:val="24"/>
                <w:szCs w:val="24"/>
              </w:rPr>
              <w:pPrChange w:id="217" w:author="Compte Microsoft" w:date="2023-07-25T20:22:00Z">
                <w:pPr>
                  <w:spacing w:line="360" w:lineRule="auto"/>
                  <w:jc w:val="center"/>
                  <w:cnfStyle w:val="001000100000" w:firstRow="0" w:lastRow="0" w:firstColumn="1" w:lastColumn="0" w:oddVBand="0" w:evenVBand="0" w:oddHBand="1" w:evenHBand="0" w:firstRowFirstColumn="0" w:firstRowLastColumn="0" w:lastRowFirstColumn="0" w:lastRowLastColumn="0"/>
                </w:pPr>
              </w:pPrChange>
            </w:pPr>
            <w:r w:rsidRPr="00536BA4">
              <w:rPr>
                <w:rFonts w:ascii="Century" w:hAnsi="Century" w:cs="Times New Roman"/>
                <w:sz w:val="24"/>
                <w:szCs w:val="24"/>
              </w:rPr>
              <w:t>Gérer une tâche</w:t>
            </w:r>
          </w:p>
        </w:tc>
        <w:tc>
          <w:tcPr>
            <w:tcW w:w="4230" w:type="dxa"/>
            <w:vAlign w:val="center"/>
            <w:tcPrChange w:id="218" w:author="Compte Microsoft" w:date="2023-07-25T20:22:00Z">
              <w:tcPr>
                <w:tcW w:w="4860" w:type="dxa"/>
                <w:vAlign w:val="center"/>
              </w:tcPr>
            </w:tcPrChange>
          </w:tcPr>
          <w:p w14:paraId="1742F377" w14:textId="2316B443" w:rsidR="006C0341" w:rsidRPr="00536BA4" w:rsidRDefault="00F63B68">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Change w:id="219" w:author="Compte Microsoft" w:date="2023-07-25T20:21: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r>
              <w:rPr>
                <w:rFonts w:ascii="Century" w:hAnsi="Century" w:cs="Times New Roman"/>
                <w:sz w:val="24"/>
                <w:szCs w:val="24"/>
              </w:rPr>
              <w:t>Ajouter</w:t>
            </w:r>
            <w:r w:rsidR="00A55BA9" w:rsidRPr="00536BA4">
              <w:rPr>
                <w:rFonts w:ascii="Century" w:hAnsi="Century" w:cs="Times New Roman"/>
                <w:sz w:val="24"/>
                <w:szCs w:val="24"/>
              </w:rPr>
              <w:t xml:space="preserve"> une tâche</w:t>
            </w:r>
          </w:p>
        </w:tc>
        <w:tc>
          <w:tcPr>
            <w:tcW w:w="2430" w:type="dxa"/>
            <w:vMerge w:val="restart"/>
            <w:vAlign w:val="center"/>
            <w:tcPrChange w:id="220" w:author="Compte Microsoft" w:date="2023-07-25T20:22:00Z">
              <w:tcPr>
                <w:tcW w:w="2430" w:type="dxa"/>
                <w:vMerge w:val="restart"/>
                <w:vAlign w:val="center"/>
              </w:tcPr>
            </w:tcPrChange>
          </w:tcPr>
          <w:p w14:paraId="1742F378" w14:textId="1AA8381C" w:rsidR="006C0341" w:rsidRPr="00536BA4" w:rsidRDefault="00F63B68" w:rsidP="00961106">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
            <w:r w:rsidRPr="00536BA4">
              <w:rPr>
                <w:rFonts w:ascii="Century" w:hAnsi="Century" w:cs="Times New Roman"/>
                <w:sz w:val="24"/>
                <w:szCs w:val="24"/>
              </w:rPr>
              <w:t xml:space="preserve">Chef de projet, </w:t>
            </w:r>
            <w:r>
              <w:rPr>
                <w:rFonts w:ascii="Century" w:hAnsi="Century" w:cs="Times New Roman"/>
                <w:sz w:val="24"/>
                <w:szCs w:val="24"/>
              </w:rPr>
              <w:t>D</w:t>
            </w:r>
            <w:r w:rsidRPr="00536BA4">
              <w:rPr>
                <w:rFonts w:ascii="Century" w:hAnsi="Century" w:cs="Times New Roman"/>
                <w:sz w:val="24"/>
                <w:szCs w:val="24"/>
              </w:rPr>
              <w:t>éveloppeur</w:t>
            </w:r>
          </w:p>
        </w:tc>
      </w:tr>
      <w:tr w:rsidR="006C0341" w:rsidRPr="00536BA4" w14:paraId="1742F37D" w14:textId="77777777" w:rsidTr="004A13C4">
        <w:tblPrEx>
          <w:tblW w:w="9468" w:type="dxa"/>
          <w:tblPrExChange w:id="221" w:author="Compte Microsoft" w:date="2023-07-25T20:22:00Z">
            <w:tblPrEx>
              <w:tblW w:w="9468" w:type="dxa"/>
            </w:tblPrEx>
          </w:tblPrExChange>
        </w:tblPrEx>
        <w:trPr>
          <w:trHeight w:val="296"/>
          <w:trPrChange w:id="222" w:author="Compte Microsoft" w:date="2023-07-25T20:22:00Z">
            <w:trPr>
              <w:trHeight w:val="296"/>
            </w:trPr>
          </w:trPrChange>
        </w:trPr>
        <w:tc>
          <w:tcPr>
            <w:cnfStyle w:val="001000000000" w:firstRow="0" w:lastRow="0" w:firstColumn="1" w:lastColumn="0" w:oddVBand="0" w:evenVBand="0" w:oddHBand="0" w:evenHBand="0" w:firstRowFirstColumn="0" w:firstRowLastColumn="0" w:lastRowFirstColumn="0" w:lastRowLastColumn="0"/>
            <w:tcW w:w="2808" w:type="dxa"/>
            <w:vMerge/>
            <w:vAlign w:val="center"/>
            <w:tcPrChange w:id="223" w:author="Compte Microsoft" w:date="2023-07-25T20:22:00Z">
              <w:tcPr>
                <w:tcW w:w="2178" w:type="dxa"/>
                <w:vMerge/>
                <w:vAlign w:val="center"/>
              </w:tcPr>
            </w:tcPrChange>
          </w:tcPr>
          <w:p w14:paraId="1742F37A" w14:textId="77777777" w:rsidR="006C0341" w:rsidRPr="00536BA4" w:rsidRDefault="006C0341">
            <w:pPr>
              <w:spacing w:line="360" w:lineRule="auto"/>
              <w:rPr>
                <w:rFonts w:ascii="Century" w:hAnsi="Century" w:cs="Times New Roman"/>
                <w:sz w:val="24"/>
                <w:szCs w:val="24"/>
              </w:rPr>
              <w:pPrChange w:id="224" w:author="Compte Microsoft" w:date="2023-07-25T20:22:00Z">
                <w:pPr>
                  <w:spacing w:line="360" w:lineRule="auto"/>
                  <w:jc w:val="center"/>
                </w:pPr>
              </w:pPrChange>
            </w:pPr>
          </w:p>
        </w:tc>
        <w:tc>
          <w:tcPr>
            <w:tcW w:w="4230" w:type="dxa"/>
            <w:vAlign w:val="center"/>
            <w:tcPrChange w:id="225" w:author="Compte Microsoft" w:date="2023-07-25T20:22:00Z">
              <w:tcPr>
                <w:tcW w:w="4860" w:type="dxa"/>
                <w:vAlign w:val="center"/>
              </w:tcPr>
            </w:tcPrChange>
          </w:tcPr>
          <w:p w14:paraId="1742F37B" w14:textId="77777777" w:rsidR="006C0341" w:rsidRPr="00536BA4" w:rsidRDefault="00A55BA9">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Change w:id="226" w:author="Compte Microsoft" w:date="2023-07-25T20:21: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r w:rsidRPr="00536BA4">
              <w:rPr>
                <w:rFonts w:ascii="Century" w:hAnsi="Century" w:cs="Times New Roman"/>
                <w:sz w:val="24"/>
                <w:szCs w:val="24"/>
              </w:rPr>
              <w:t>Supprimer une tâche</w:t>
            </w:r>
          </w:p>
        </w:tc>
        <w:tc>
          <w:tcPr>
            <w:tcW w:w="2430" w:type="dxa"/>
            <w:vMerge/>
            <w:vAlign w:val="center"/>
            <w:tcPrChange w:id="227" w:author="Compte Microsoft" w:date="2023-07-25T20:22:00Z">
              <w:tcPr>
                <w:tcW w:w="2430" w:type="dxa"/>
                <w:vMerge/>
                <w:vAlign w:val="center"/>
              </w:tcPr>
            </w:tcPrChange>
          </w:tcPr>
          <w:p w14:paraId="1742F37C" w14:textId="77777777" w:rsidR="006C0341" w:rsidRPr="00536BA4" w:rsidRDefault="006C0341" w:rsidP="00961106">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
          </w:p>
        </w:tc>
      </w:tr>
      <w:tr w:rsidR="006C0341" w:rsidRPr="00536BA4" w14:paraId="1742F381" w14:textId="77777777" w:rsidTr="004A13C4">
        <w:tblPrEx>
          <w:tblW w:w="9468" w:type="dxa"/>
          <w:tblPrExChange w:id="228" w:author="Compte Microsoft" w:date="2023-07-25T20:22:00Z">
            <w:tblPrEx>
              <w:tblW w:w="9468" w:type="dxa"/>
            </w:tblPrEx>
          </w:tblPrExChange>
        </w:tblPrEx>
        <w:trPr>
          <w:cnfStyle w:val="000000100000" w:firstRow="0" w:lastRow="0" w:firstColumn="0" w:lastColumn="0" w:oddVBand="0" w:evenVBand="0" w:oddHBand="1" w:evenHBand="0" w:firstRowFirstColumn="0" w:firstRowLastColumn="0" w:lastRowFirstColumn="0" w:lastRowLastColumn="0"/>
          <w:trHeight w:val="309"/>
          <w:trPrChange w:id="229" w:author="Compte Microsoft" w:date="2023-07-25T20:22:00Z">
            <w:trPr>
              <w:trHeight w:val="309"/>
            </w:trPr>
          </w:trPrChange>
        </w:trPr>
        <w:tc>
          <w:tcPr>
            <w:cnfStyle w:val="001000000000" w:firstRow="0" w:lastRow="0" w:firstColumn="1" w:lastColumn="0" w:oddVBand="0" w:evenVBand="0" w:oddHBand="0" w:evenHBand="0" w:firstRowFirstColumn="0" w:firstRowLastColumn="0" w:lastRowFirstColumn="0" w:lastRowLastColumn="0"/>
            <w:tcW w:w="2808" w:type="dxa"/>
            <w:vMerge/>
            <w:vAlign w:val="center"/>
            <w:tcPrChange w:id="230" w:author="Compte Microsoft" w:date="2023-07-25T20:22:00Z">
              <w:tcPr>
                <w:tcW w:w="2178" w:type="dxa"/>
                <w:vMerge/>
                <w:vAlign w:val="center"/>
              </w:tcPr>
            </w:tcPrChange>
          </w:tcPr>
          <w:p w14:paraId="1742F37E" w14:textId="77777777" w:rsidR="006C0341" w:rsidRPr="00536BA4" w:rsidRDefault="006C0341">
            <w:pPr>
              <w:spacing w:line="360" w:lineRule="auto"/>
              <w:cnfStyle w:val="001000100000" w:firstRow="0" w:lastRow="0" w:firstColumn="1" w:lastColumn="0" w:oddVBand="0" w:evenVBand="0" w:oddHBand="1" w:evenHBand="0" w:firstRowFirstColumn="0" w:firstRowLastColumn="0" w:lastRowFirstColumn="0" w:lastRowLastColumn="0"/>
              <w:rPr>
                <w:rFonts w:ascii="Century" w:hAnsi="Century" w:cs="Times New Roman"/>
                <w:sz w:val="24"/>
                <w:szCs w:val="24"/>
              </w:rPr>
              <w:pPrChange w:id="231" w:author="Compte Microsoft" w:date="2023-07-25T20:22:00Z">
                <w:pPr>
                  <w:spacing w:line="360" w:lineRule="auto"/>
                  <w:jc w:val="center"/>
                  <w:cnfStyle w:val="001000100000" w:firstRow="0" w:lastRow="0" w:firstColumn="1" w:lastColumn="0" w:oddVBand="0" w:evenVBand="0" w:oddHBand="1" w:evenHBand="0" w:firstRowFirstColumn="0" w:firstRowLastColumn="0" w:lastRowFirstColumn="0" w:lastRowLastColumn="0"/>
                </w:pPr>
              </w:pPrChange>
            </w:pPr>
          </w:p>
        </w:tc>
        <w:tc>
          <w:tcPr>
            <w:tcW w:w="4230" w:type="dxa"/>
            <w:vAlign w:val="center"/>
            <w:tcPrChange w:id="232" w:author="Compte Microsoft" w:date="2023-07-25T20:22:00Z">
              <w:tcPr>
                <w:tcW w:w="4860" w:type="dxa"/>
                <w:vAlign w:val="center"/>
              </w:tcPr>
            </w:tcPrChange>
          </w:tcPr>
          <w:p w14:paraId="1742F37F" w14:textId="3A61AE5F" w:rsidR="006C0341" w:rsidRPr="00536BA4" w:rsidRDefault="00A55BA9">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Change w:id="233" w:author="Compte Microsoft" w:date="2023-07-25T20:21: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r w:rsidRPr="00536BA4">
              <w:rPr>
                <w:rFonts w:ascii="Century" w:hAnsi="Century" w:cs="Times New Roman"/>
                <w:sz w:val="24"/>
                <w:szCs w:val="24"/>
              </w:rPr>
              <w:t xml:space="preserve">Modifier les </w:t>
            </w:r>
            <w:r w:rsidR="00C3773E" w:rsidRPr="00536BA4">
              <w:rPr>
                <w:rFonts w:ascii="Century" w:hAnsi="Century" w:cs="Times New Roman"/>
                <w:sz w:val="24"/>
                <w:szCs w:val="24"/>
              </w:rPr>
              <w:t>détails</w:t>
            </w:r>
            <w:r w:rsidRPr="00536BA4">
              <w:rPr>
                <w:rFonts w:ascii="Century" w:hAnsi="Century" w:cs="Times New Roman"/>
                <w:sz w:val="24"/>
                <w:szCs w:val="24"/>
              </w:rPr>
              <w:t xml:space="preserve"> d’une tâche</w:t>
            </w:r>
          </w:p>
        </w:tc>
        <w:tc>
          <w:tcPr>
            <w:tcW w:w="2430" w:type="dxa"/>
            <w:vMerge/>
            <w:vAlign w:val="center"/>
            <w:tcPrChange w:id="234" w:author="Compte Microsoft" w:date="2023-07-25T20:22:00Z">
              <w:tcPr>
                <w:tcW w:w="2430" w:type="dxa"/>
                <w:vMerge/>
                <w:vAlign w:val="center"/>
              </w:tcPr>
            </w:tcPrChange>
          </w:tcPr>
          <w:p w14:paraId="1742F380" w14:textId="77777777" w:rsidR="006C0341" w:rsidRPr="00536BA4" w:rsidRDefault="006C0341" w:rsidP="00961106">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
          </w:p>
        </w:tc>
      </w:tr>
      <w:tr w:rsidR="006C0341" w:rsidRPr="00536BA4" w14:paraId="1742F385" w14:textId="77777777" w:rsidTr="004A13C4">
        <w:tblPrEx>
          <w:tblW w:w="9468" w:type="dxa"/>
          <w:tblPrExChange w:id="235" w:author="Compte Microsoft" w:date="2023-07-25T20:22:00Z">
            <w:tblPrEx>
              <w:tblW w:w="9468" w:type="dxa"/>
            </w:tblPrEx>
          </w:tblPrExChange>
        </w:tblPrEx>
        <w:trPr>
          <w:trHeight w:val="309"/>
          <w:trPrChange w:id="236" w:author="Compte Microsoft" w:date="2023-07-25T20:22:00Z">
            <w:trPr>
              <w:trHeight w:val="309"/>
            </w:trPr>
          </w:trPrChange>
        </w:trPr>
        <w:tc>
          <w:tcPr>
            <w:cnfStyle w:val="001000000000" w:firstRow="0" w:lastRow="0" w:firstColumn="1" w:lastColumn="0" w:oddVBand="0" w:evenVBand="0" w:oddHBand="0" w:evenHBand="0" w:firstRowFirstColumn="0" w:firstRowLastColumn="0" w:lastRowFirstColumn="0" w:lastRowLastColumn="0"/>
            <w:tcW w:w="2808" w:type="dxa"/>
            <w:vMerge/>
            <w:vAlign w:val="center"/>
            <w:tcPrChange w:id="237" w:author="Compte Microsoft" w:date="2023-07-25T20:22:00Z">
              <w:tcPr>
                <w:tcW w:w="2178" w:type="dxa"/>
                <w:vMerge/>
                <w:vAlign w:val="center"/>
              </w:tcPr>
            </w:tcPrChange>
          </w:tcPr>
          <w:p w14:paraId="1742F382" w14:textId="77777777" w:rsidR="006C0341" w:rsidRPr="00536BA4" w:rsidRDefault="006C0341">
            <w:pPr>
              <w:spacing w:line="360" w:lineRule="auto"/>
              <w:rPr>
                <w:rFonts w:ascii="Century" w:hAnsi="Century" w:cs="Times New Roman"/>
                <w:sz w:val="24"/>
                <w:szCs w:val="24"/>
              </w:rPr>
              <w:pPrChange w:id="238" w:author="Compte Microsoft" w:date="2023-07-25T20:22:00Z">
                <w:pPr>
                  <w:spacing w:line="360" w:lineRule="auto"/>
                  <w:jc w:val="center"/>
                </w:pPr>
              </w:pPrChange>
            </w:pPr>
          </w:p>
        </w:tc>
        <w:tc>
          <w:tcPr>
            <w:tcW w:w="4230" w:type="dxa"/>
            <w:vAlign w:val="center"/>
            <w:tcPrChange w:id="239" w:author="Compte Microsoft" w:date="2023-07-25T20:22:00Z">
              <w:tcPr>
                <w:tcW w:w="4860" w:type="dxa"/>
                <w:vAlign w:val="center"/>
              </w:tcPr>
            </w:tcPrChange>
          </w:tcPr>
          <w:p w14:paraId="1742F383" w14:textId="59B728B1" w:rsidR="006C0341" w:rsidRPr="00536BA4" w:rsidRDefault="00B74289">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Change w:id="240" w:author="Compte Microsoft" w:date="2023-07-25T20:21: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r>
              <w:rPr>
                <w:rFonts w:ascii="Century" w:hAnsi="Century" w:cs="Times New Roman"/>
                <w:sz w:val="24"/>
                <w:szCs w:val="24"/>
              </w:rPr>
              <w:t xml:space="preserve">Marquer </w:t>
            </w:r>
            <w:r w:rsidR="00A55BA9" w:rsidRPr="00536BA4">
              <w:rPr>
                <w:rFonts w:ascii="Century" w:hAnsi="Century" w:cs="Times New Roman"/>
                <w:sz w:val="24"/>
                <w:szCs w:val="24"/>
              </w:rPr>
              <w:t xml:space="preserve">une </w:t>
            </w:r>
            <w:r>
              <w:rPr>
                <w:rFonts w:ascii="Century" w:hAnsi="Century" w:cs="Times New Roman"/>
                <w:sz w:val="24"/>
                <w:szCs w:val="24"/>
              </w:rPr>
              <w:t xml:space="preserve">comme terminée </w:t>
            </w:r>
          </w:p>
        </w:tc>
        <w:tc>
          <w:tcPr>
            <w:tcW w:w="2430" w:type="dxa"/>
            <w:vMerge/>
            <w:vAlign w:val="center"/>
            <w:tcPrChange w:id="241" w:author="Compte Microsoft" w:date="2023-07-25T20:22:00Z">
              <w:tcPr>
                <w:tcW w:w="2430" w:type="dxa"/>
                <w:vMerge/>
                <w:vAlign w:val="center"/>
              </w:tcPr>
            </w:tcPrChange>
          </w:tcPr>
          <w:p w14:paraId="1742F384" w14:textId="77777777" w:rsidR="006C0341" w:rsidRPr="00536BA4" w:rsidRDefault="006C0341" w:rsidP="00961106">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
          </w:p>
        </w:tc>
      </w:tr>
      <w:tr w:rsidR="006C0341" w:rsidRPr="00536BA4" w14:paraId="1742F389" w14:textId="77777777" w:rsidTr="004A13C4">
        <w:tblPrEx>
          <w:tblW w:w="9468" w:type="dxa"/>
          <w:tblPrExChange w:id="242" w:author="Compte Microsoft" w:date="2023-07-25T20:22:00Z">
            <w:tblPrEx>
              <w:tblW w:w="9468" w:type="dxa"/>
            </w:tblPrEx>
          </w:tblPrExChange>
        </w:tblPrEx>
        <w:trPr>
          <w:cnfStyle w:val="000000100000" w:firstRow="0" w:lastRow="0" w:firstColumn="0" w:lastColumn="0" w:oddVBand="0" w:evenVBand="0" w:oddHBand="1" w:evenHBand="0" w:firstRowFirstColumn="0" w:firstRowLastColumn="0" w:lastRowFirstColumn="0" w:lastRowLastColumn="0"/>
          <w:trHeight w:val="309"/>
          <w:trPrChange w:id="243" w:author="Compte Microsoft" w:date="2023-07-25T20:22:00Z">
            <w:trPr>
              <w:trHeight w:val="309"/>
            </w:trPr>
          </w:trPrChange>
        </w:trPr>
        <w:tc>
          <w:tcPr>
            <w:cnfStyle w:val="001000000000" w:firstRow="0" w:lastRow="0" w:firstColumn="1" w:lastColumn="0" w:oddVBand="0" w:evenVBand="0" w:oddHBand="0" w:evenHBand="0" w:firstRowFirstColumn="0" w:firstRowLastColumn="0" w:lastRowFirstColumn="0" w:lastRowLastColumn="0"/>
            <w:tcW w:w="2808" w:type="dxa"/>
            <w:vMerge w:val="restart"/>
            <w:vAlign w:val="center"/>
            <w:tcPrChange w:id="244" w:author="Compte Microsoft" w:date="2023-07-25T20:22:00Z">
              <w:tcPr>
                <w:tcW w:w="2178" w:type="dxa"/>
                <w:vMerge w:val="restart"/>
                <w:vAlign w:val="center"/>
              </w:tcPr>
            </w:tcPrChange>
          </w:tcPr>
          <w:p w14:paraId="1742F386" w14:textId="16A59A99" w:rsidR="006C0341" w:rsidRPr="00536BA4" w:rsidRDefault="000A1344">
            <w:pPr>
              <w:spacing w:line="360" w:lineRule="auto"/>
              <w:cnfStyle w:val="001000100000" w:firstRow="0" w:lastRow="0" w:firstColumn="1" w:lastColumn="0" w:oddVBand="0" w:evenVBand="0" w:oddHBand="1" w:evenHBand="0" w:firstRowFirstColumn="0" w:firstRowLastColumn="0" w:lastRowFirstColumn="0" w:lastRowLastColumn="0"/>
              <w:rPr>
                <w:rFonts w:ascii="Century" w:hAnsi="Century" w:cs="Times New Roman"/>
                <w:sz w:val="24"/>
                <w:szCs w:val="24"/>
              </w:rPr>
              <w:pPrChange w:id="245" w:author="Compte Microsoft" w:date="2023-07-25T20:22:00Z">
                <w:pPr>
                  <w:spacing w:line="360" w:lineRule="auto"/>
                  <w:jc w:val="center"/>
                  <w:cnfStyle w:val="001000100000" w:firstRow="0" w:lastRow="0" w:firstColumn="1" w:lastColumn="0" w:oddVBand="0" w:evenVBand="0" w:oddHBand="1" w:evenHBand="0" w:firstRowFirstColumn="0" w:firstRowLastColumn="0" w:lastRowFirstColumn="0" w:lastRowLastColumn="0"/>
                </w:pPr>
              </w:pPrChange>
            </w:pPr>
            <w:r>
              <w:rPr>
                <w:rFonts w:ascii="Century" w:hAnsi="Century" w:cs="Times New Roman"/>
                <w:sz w:val="24"/>
                <w:szCs w:val="24"/>
              </w:rPr>
              <w:t>Interagir avec les autres acteurs</w:t>
            </w:r>
          </w:p>
        </w:tc>
        <w:tc>
          <w:tcPr>
            <w:tcW w:w="4230" w:type="dxa"/>
            <w:vAlign w:val="center"/>
            <w:tcPrChange w:id="246" w:author="Compte Microsoft" w:date="2023-07-25T20:22:00Z">
              <w:tcPr>
                <w:tcW w:w="4860" w:type="dxa"/>
                <w:vAlign w:val="center"/>
              </w:tcPr>
            </w:tcPrChange>
          </w:tcPr>
          <w:p w14:paraId="1742F387" w14:textId="77777777" w:rsidR="006C0341" w:rsidRPr="00536BA4" w:rsidRDefault="00A55BA9">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Change w:id="247" w:author="Compte Microsoft" w:date="2023-07-25T20:21: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r w:rsidRPr="00536BA4">
              <w:rPr>
                <w:rFonts w:ascii="Century" w:hAnsi="Century" w:cs="Times New Roman"/>
                <w:sz w:val="24"/>
                <w:szCs w:val="24"/>
              </w:rPr>
              <w:t>Envoyer un fichier</w:t>
            </w:r>
          </w:p>
        </w:tc>
        <w:tc>
          <w:tcPr>
            <w:tcW w:w="2430" w:type="dxa"/>
            <w:vMerge w:val="restart"/>
            <w:vAlign w:val="center"/>
            <w:tcPrChange w:id="248" w:author="Compte Microsoft" w:date="2023-07-25T20:22:00Z">
              <w:tcPr>
                <w:tcW w:w="2430" w:type="dxa"/>
                <w:vMerge w:val="restart"/>
                <w:vAlign w:val="center"/>
              </w:tcPr>
            </w:tcPrChange>
          </w:tcPr>
          <w:p w14:paraId="1742F388" w14:textId="5A89CC65" w:rsidR="006C0341" w:rsidRPr="00536BA4" w:rsidRDefault="00A55BA9" w:rsidP="00961106">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
            <w:r w:rsidRPr="00536BA4">
              <w:rPr>
                <w:rFonts w:ascii="Century" w:hAnsi="Century" w:cs="Times New Roman"/>
                <w:sz w:val="24"/>
                <w:szCs w:val="24"/>
              </w:rPr>
              <w:t xml:space="preserve">Chef de projet, </w:t>
            </w:r>
            <w:r w:rsidR="00F63B68">
              <w:rPr>
                <w:rFonts w:ascii="Century" w:hAnsi="Century" w:cs="Times New Roman"/>
                <w:sz w:val="24"/>
                <w:szCs w:val="24"/>
              </w:rPr>
              <w:t>D</w:t>
            </w:r>
            <w:r w:rsidRPr="00536BA4">
              <w:rPr>
                <w:rFonts w:ascii="Century" w:hAnsi="Century" w:cs="Times New Roman"/>
                <w:sz w:val="24"/>
                <w:szCs w:val="24"/>
              </w:rPr>
              <w:t xml:space="preserve">éveloppeur, </w:t>
            </w:r>
            <w:r w:rsidR="00F63B68">
              <w:rPr>
                <w:rFonts w:ascii="Century" w:hAnsi="Century" w:cs="Times New Roman"/>
                <w:sz w:val="24"/>
                <w:szCs w:val="24"/>
              </w:rPr>
              <w:t>C</w:t>
            </w:r>
            <w:r w:rsidRPr="00536BA4">
              <w:rPr>
                <w:rFonts w:ascii="Century" w:hAnsi="Century" w:cs="Times New Roman"/>
                <w:sz w:val="24"/>
                <w:szCs w:val="24"/>
              </w:rPr>
              <w:t>lient</w:t>
            </w:r>
          </w:p>
        </w:tc>
      </w:tr>
      <w:tr w:rsidR="006C0341" w:rsidRPr="00536BA4" w14:paraId="1742F38D" w14:textId="77777777" w:rsidTr="004A13C4">
        <w:tblPrEx>
          <w:tblW w:w="9468" w:type="dxa"/>
          <w:tblPrExChange w:id="249" w:author="Compte Microsoft" w:date="2023-07-25T20:22:00Z">
            <w:tblPrEx>
              <w:tblW w:w="9468" w:type="dxa"/>
            </w:tblPrEx>
          </w:tblPrExChange>
        </w:tblPrEx>
        <w:trPr>
          <w:trHeight w:val="309"/>
          <w:trPrChange w:id="250" w:author="Compte Microsoft" w:date="2023-07-25T20:22:00Z">
            <w:trPr>
              <w:trHeight w:val="309"/>
            </w:trPr>
          </w:trPrChange>
        </w:trPr>
        <w:tc>
          <w:tcPr>
            <w:cnfStyle w:val="001000000000" w:firstRow="0" w:lastRow="0" w:firstColumn="1" w:lastColumn="0" w:oddVBand="0" w:evenVBand="0" w:oddHBand="0" w:evenHBand="0" w:firstRowFirstColumn="0" w:firstRowLastColumn="0" w:lastRowFirstColumn="0" w:lastRowLastColumn="0"/>
            <w:tcW w:w="2808" w:type="dxa"/>
            <w:vMerge/>
            <w:vAlign w:val="center"/>
            <w:tcPrChange w:id="251" w:author="Compte Microsoft" w:date="2023-07-25T20:22:00Z">
              <w:tcPr>
                <w:tcW w:w="2178" w:type="dxa"/>
                <w:vMerge/>
                <w:vAlign w:val="center"/>
              </w:tcPr>
            </w:tcPrChange>
          </w:tcPr>
          <w:p w14:paraId="1742F38A" w14:textId="77777777" w:rsidR="006C0341" w:rsidRPr="00536BA4" w:rsidRDefault="006C0341" w:rsidP="00961106">
            <w:pPr>
              <w:spacing w:line="360" w:lineRule="auto"/>
              <w:jc w:val="center"/>
              <w:rPr>
                <w:rFonts w:ascii="Century" w:hAnsi="Century" w:cs="Times New Roman"/>
                <w:sz w:val="24"/>
                <w:szCs w:val="24"/>
              </w:rPr>
            </w:pPr>
          </w:p>
        </w:tc>
        <w:tc>
          <w:tcPr>
            <w:tcW w:w="4230" w:type="dxa"/>
            <w:vAlign w:val="center"/>
            <w:tcPrChange w:id="252" w:author="Compte Microsoft" w:date="2023-07-25T20:22:00Z">
              <w:tcPr>
                <w:tcW w:w="4860" w:type="dxa"/>
                <w:vAlign w:val="center"/>
              </w:tcPr>
            </w:tcPrChange>
          </w:tcPr>
          <w:p w14:paraId="1742F38B" w14:textId="7D7266D2" w:rsidR="006C0341" w:rsidRPr="00536BA4" w:rsidRDefault="00D84C8E">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Change w:id="253" w:author="Compte Microsoft" w:date="2023-07-25T20:21: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r w:rsidRPr="00536BA4">
              <w:rPr>
                <w:rFonts w:ascii="Century" w:hAnsi="Century" w:cs="Times New Roman"/>
                <w:sz w:val="24"/>
                <w:szCs w:val="24"/>
              </w:rPr>
              <w:t>Consulter les fichiers reçus</w:t>
            </w:r>
          </w:p>
        </w:tc>
        <w:tc>
          <w:tcPr>
            <w:tcW w:w="2430" w:type="dxa"/>
            <w:vMerge/>
            <w:vAlign w:val="center"/>
            <w:tcPrChange w:id="254" w:author="Compte Microsoft" w:date="2023-07-25T20:22:00Z">
              <w:tcPr>
                <w:tcW w:w="2430" w:type="dxa"/>
                <w:vMerge/>
                <w:vAlign w:val="center"/>
              </w:tcPr>
            </w:tcPrChange>
          </w:tcPr>
          <w:p w14:paraId="1742F38C" w14:textId="77777777" w:rsidR="006C0341" w:rsidRPr="00536BA4" w:rsidRDefault="006C0341" w:rsidP="00961106">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
          </w:p>
        </w:tc>
      </w:tr>
      <w:tr w:rsidR="006C0341" w:rsidRPr="00536BA4" w14:paraId="1742F391" w14:textId="77777777" w:rsidTr="004A13C4">
        <w:tblPrEx>
          <w:tblW w:w="9468" w:type="dxa"/>
          <w:tblPrExChange w:id="255" w:author="Compte Microsoft" w:date="2023-07-25T20:22:00Z">
            <w:tblPrEx>
              <w:tblW w:w="9468" w:type="dxa"/>
            </w:tblPrEx>
          </w:tblPrExChange>
        </w:tblPrEx>
        <w:trPr>
          <w:cnfStyle w:val="000000100000" w:firstRow="0" w:lastRow="0" w:firstColumn="0" w:lastColumn="0" w:oddVBand="0" w:evenVBand="0" w:oddHBand="1" w:evenHBand="0" w:firstRowFirstColumn="0" w:firstRowLastColumn="0" w:lastRowFirstColumn="0" w:lastRowLastColumn="0"/>
          <w:trHeight w:val="309"/>
          <w:trPrChange w:id="256" w:author="Compte Microsoft" w:date="2023-07-25T20:22:00Z">
            <w:trPr>
              <w:trHeight w:val="309"/>
            </w:trPr>
          </w:trPrChange>
        </w:trPr>
        <w:tc>
          <w:tcPr>
            <w:cnfStyle w:val="001000000000" w:firstRow="0" w:lastRow="0" w:firstColumn="1" w:lastColumn="0" w:oddVBand="0" w:evenVBand="0" w:oddHBand="0" w:evenHBand="0" w:firstRowFirstColumn="0" w:firstRowLastColumn="0" w:lastRowFirstColumn="0" w:lastRowLastColumn="0"/>
            <w:tcW w:w="2808" w:type="dxa"/>
            <w:vMerge/>
            <w:vAlign w:val="center"/>
            <w:tcPrChange w:id="257" w:author="Compte Microsoft" w:date="2023-07-25T20:22:00Z">
              <w:tcPr>
                <w:tcW w:w="2178" w:type="dxa"/>
                <w:vMerge/>
                <w:vAlign w:val="center"/>
              </w:tcPr>
            </w:tcPrChange>
          </w:tcPr>
          <w:p w14:paraId="1742F38E" w14:textId="77777777" w:rsidR="006C0341" w:rsidRPr="00536BA4" w:rsidRDefault="006C0341" w:rsidP="00961106">
            <w:pPr>
              <w:spacing w:line="360" w:lineRule="auto"/>
              <w:jc w:val="center"/>
              <w:cnfStyle w:val="001000100000" w:firstRow="0" w:lastRow="0" w:firstColumn="1" w:lastColumn="0" w:oddVBand="0" w:evenVBand="0" w:oddHBand="1" w:evenHBand="0" w:firstRowFirstColumn="0" w:firstRowLastColumn="0" w:lastRowFirstColumn="0" w:lastRowLastColumn="0"/>
              <w:rPr>
                <w:rFonts w:ascii="Century" w:hAnsi="Century" w:cs="Times New Roman"/>
                <w:sz w:val="24"/>
                <w:szCs w:val="24"/>
              </w:rPr>
            </w:pPr>
          </w:p>
        </w:tc>
        <w:tc>
          <w:tcPr>
            <w:tcW w:w="4230" w:type="dxa"/>
            <w:vAlign w:val="center"/>
            <w:tcPrChange w:id="258" w:author="Compte Microsoft" w:date="2023-07-25T20:22:00Z">
              <w:tcPr>
                <w:tcW w:w="4860" w:type="dxa"/>
                <w:vAlign w:val="center"/>
              </w:tcPr>
            </w:tcPrChange>
          </w:tcPr>
          <w:p w14:paraId="1742F38F" w14:textId="77777777" w:rsidR="006C0341" w:rsidRPr="00536BA4" w:rsidRDefault="00A55BA9">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Change w:id="259" w:author="Compte Microsoft" w:date="2023-07-25T20:21: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r w:rsidRPr="00536BA4">
              <w:rPr>
                <w:rFonts w:ascii="Century" w:hAnsi="Century" w:cs="Times New Roman"/>
                <w:sz w:val="24"/>
                <w:szCs w:val="24"/>
              </w:rPr>
              <w:t>Envoyer un commentaire</w:t>
            </w:r>
          </w:p>
        </w:tc>
        <w:tc>
          <w:tcPr>
            <w:tcW w:w="2430" w:type="dxa"/>
            <w:vMerge/>
            <w:vAlign w:val="center"/>
            <w:tcPrChange w:id="260" w:author="Compte Microsoft" w:date="2023-07-25T20:22:00Z">
              <w:tcPr>
                <w:tcW w:w="2430" w:type="dxa"/>
                <w:vMerge/>
                <w:vAlign w:val="center"/>
              </w:tcPr>
            </w:tcPrChange>
          </w:tcPr>
          <w:p w14:paraId="1742F390" w14:textId="77777777" w:rsidR="006C0341" w:rsidRPr="00536BA4" w:rsidRDefault="006C0341" w:rsidP="00961106">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w:hAnsi="Century" w:cs="Times New Roman"/>
                <w:sz w:val="24"/>
                <w:szCs w:val="24"/>
              </w:rPr>
            </w:pPr>
          </w:p>
        </w:tc>
      </w:tr>
      <w:tr w:rsidR="006C0341" w:rsidRPr="00536BA4" w14:paraId="1742F394" w14:textId="77777777" w:rsidTr="00F63B68">
        <w:trPr>
          <w:trHeight w:val="309"/>
        </w:trPr>
        <w:tc>
          <w:tcPr>
            <w:cnfStyle w:val="001000000000" w:firstRow="0" w:lastRow="0" w:firstColumn="1" w:lastColumn="0" w:oddVBand="0" w:evenVBand="0" w:oddHBand="0" w:evenHBand="0" w:firstRowFirstColumn="0" w:firstRowLastColumn="0" w:lastRowFirstColumn="0" w:lastRowLastColumn="0"/>
            <w:tcW w:w="7038" w:type="dxa"/>
            <w:gridSpan w:val="2"/>
            <w:vAlign w:val="center"/>
          </w:tcPr>
          <w:p w14:paraId="1742F392" w14:textId="3C2E37EC" w:rsidR="006C0341" w:rsidRPr="00536BA4" w:rsidRDefault="00A55BA9" w:rsidP="00961106">
            <w:pPr>
              <w:spacing w:line="360" w:lineRule="auto"/>
              <w:jc w:val="center"/>
              <w:rPr>
                <w:rFonts w:ascii="Century" w:hAnsi="Century" w:cs="Times New Roman"/>
                <w:sz w:val="24"/>
                <w:szCs w:val="24"/>
              </w:rPr>
            </w:pPr>
            <w:r w:rsidRPr="00536BA4">
              <w:rPr>
                <w:rFonts w:ascii="Century" w:hAnsi="Century" w:cs="Times New Roman"/>
                <w:sz w:val="24"/>
                <w:szCs w:val="24"/>
              </w:rPr>
              <w:t xml:space="preserve">Connexion </w:t>
            </w:r>
            <w:r w:rsidR="00D51BCC" w:rsidRPr="00536BA4">
              <w:rPr>
                <w:rFonts w:ascii="Century" w:hAnsi="Century" w:cs="Times New Roman"/>
                <w:sz w:val="24"/>
                <w:szCs w:val="24"/>
              </w:rPr>
              <w:t>à</w:t>
            </w:r>
            <w:r w:rsidRPr="00536BA4">
              <w:rPr>
                <w:rFonts w:ascii="Century" w:hAnsi="Century" w:cs="Times New Roman"/>
                <w:sz w:val="24"/>
                <w:szCs w:val="24"/>
              </w:rPr>
              <w:t xml:space="preserve"> la plateforme</w:t>
            </w:r>
          </w:p>
        </w:tc>
        <w:tc>
          <w:tcPr>
            <w:tcW w:w="2430" w:type="dxa"/>
            <w:vAlign w:val="center"/>
          </w:tcPr>
          <w:p w14:paraId="1742F393" w14:textId="64840A46" w:rsidR="006C0341" w:rsidRPr="00536BA4" w:rsidRDefault="00A55BA9" w:rsidP="00961106">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w:hAnsi="Century" w:cs="Times New Roman"/>
                <w:sz w:val="24"/>
                <w:szCs w:val="24"/>
              </w:rPr>
            </w:pPr>
            <w:r w:rsidRPr="00536BA4">
              <w:rPr>
                <w:rFonts w:ascii="Century" w:hAnsi="Century" w:cs="Times New Roman"/>
                <w:sz w:val="24"/>
                <w:szCs w:val="24"/>
              </w:rPr>
              <w:t xml:space="preserve">Chef de projet, </w:t>
            </w:r>
            <w:r w:rsidR="00F63B68">
              <w:rPr>
                <w:rFonts w:ascii="Century" w:hAnsi="Century" w:cs="Times New Roman"/>
                <w:sz w:val="24"/>
                <w:szCs w:val="24"/>
              </w:rPr>
              <w:t>D</w:t>
            </w:r>
            <w:r w:rsidRPr="00536BA4">
              <w:rPr>
                <w:rFonts w:ascii="Century" w:hAnsi="Century" w:cs="Times New Roman"/>
                <w:sz w:val="24"/>
                <w:szCs w:val="24"/>
              </w:rPr>
              <w:t xml:space="preserve">éveloppeur, </w:t>
            </w:r>
            <w:r w:rsidR="00F63B68">
              <w:rPr>
                <w:rFonts w:ascii="Century" w:hAnsi="Century" w:cs="Times New Roman"/>
                <w:sz w:val="24"/>
                <w:szCs w:val="24"/>
              </w:rPr>
              <w:t>C</w:t>
            </w:r>
            <w:r w:rsidRPr="00536BA4">
              <w:rPr>
                <w:rFonts w:ascii="Century" w:hAnsi="Century" w:cs="Times New Roman"/>
                <w:sz w:val="24"/>
                <w:szCs w:val="24"/>
              </w:rPr>
              <w:t>lient</w:t>
            </w:r>
          </w:p>
        </w:tc>
      </w:tr>
    </w:tbl>
    <w:p w14:paraId="1742F395" w14:textId="77777777" w:rsidR="006C0341" w:rsidRPr="00536BA4" w:rsidRDefault="006C0341" w:rsidP="00882821">
      <w:pPr>
        <w:spacing w:line="360" w:lineRule="auto"/>
        <w:rPr>
          <w:rFonts w:ascii="Century" w:hAnsi="Century" w:cs="Times New Roman"/>
        </w:rPr>
      </w:pPr>
    </w:p>
    <w:p w14:paraId="1742F397" w14:textId="77777777" w:rsidR="006C0341" w:rsidRPr="00413F17" w:rsidRDefault="00A55BA9" w:rsidP="00882821">
      <w:pPr>
        <w:pStyle w:val="Titre3"/>
        <w:spacing w:line="360" w:lineRule="auto"/>
        <w:rPr>
          <w:rFonts w:ascii="Century" w:hAnsi="Century" w:cs="Times New Roman"/>
          <w:sz w:val="24"/>
          <w:szCs w:val="24"/>
        </w:rPr>
      </w:pPr>
      <w:bookmarkStart w:id="261" w:name="_Toc141052715"/>
      <w:r w:rsidRPr="00413F17">
        <w:rPr>
          <w:rFonts w:ascii="Century" w:hAnsi="Century" w:cs="Times New Roman"/>
          <w:sz w:val="24"/>
          <w:szCs w:val="24"/>
        </w:rPr>
        <w:t>2.4.3 Diagramme de cas d’utilisation</w:t>
      </w:r>
      <w:bookmarkEnd w:id="261"/>
    </w:p>
    <w:p w14:paraId="1742F398" w14:textId="66F192F7" w:rsidR="006C0341" w:rsidRDefault="00BE2D6A" w:rsidP="00882821">
      <w:pPr>
        <w:pStyle w:val="Titre2"/>
        <w:spacing w:line="360" w:lineRule="auto"/>
        <w:rPr>
          <w:rFonts w:ascii="Century" w:hAnsi="Century" w:cs="Times New Roman"/>
          <w:b w:val="0"/>
          <w:bCs w:val="0"/>
          <w:sz w:val="24"/>
          <w:szCs w:val="24"/>
        </w:rPr>
      </w:pPr>
      <w:bookmarkStart w:id="262" w:name="_Toc141052716"/>
      <w:r>
        <w:rPr>
          <w:rFonts w:ascii="Century" w:hAnsi="Century" w:cs="Times New Roman"/>
          <w:b w:val="0"/>
          <w:bCs w:val="0"/>
          <w:sz w:val="24"/>
          <w:szCs w:val="24"/>
        </w:rPr>
        <w:t>Cas d’utilisation du chef projet</w:t>
      </w:r>
      <w:bookmarkEnd w:id="262"/>
      <w:r>
        <w:rPr>
          <w:rFonts w:ascii="Century" w:hAnsi="Century" w:cs="Times New Roman"/>
          <w:b w:val="0"/>
          <w:bCs w:val="0"/>
          <w:sz w:val="24"/>
          <w:szCs w:val="24"/>
        </w:rPr>
        <w:t xml:space="preserve"> </w:t>
      </w:r>
    </w:p>
    <w:p w14:paraId="7C190569" w14:textId="2A06AB63" w:rsidR="00BE2D6A" w:rsidRPr="00BE2D6A" w:rsidRDefault="004A13C4" w:rsidP="00BE2D6A">
      <w:ins w:id="263" w:author="Compte Microsoft" w:date="2023-07-25T20:23:00Z">
        <w:r>
          <w:t>Revoir</w:t>
        </w:r>
      </w:ins>
    </w:p>
    <w:p w14:paraId="3E9FA13D" w14:textId="063E99A2" w:rsidR="00BE2D6A" w:rsidRPr="00BE2D6A" w:rsidRDefault="00BE2D6A" w:rsidP="00BE2D6A">
      <w:pPr>
        <w:pStyle w:val="Lgende"/>
        <w:keepNext/>
        <w:rPr>
          <w:rFonts w:ascii="Century" w:hAnsi="Century"/>
          <w:sz w:val="20"/>
          <w:szCs w:val="20"/>
        </w:rPr>
      </w:pPr>
      <w:bookmarkStart w:id="264" w:name="_Toc141035088"/>
      <w:r w:rsidRPr="00BE2D6A">
        <w:rPr>
          <w:rFonts w:ascii="Century" w:hAnsi="Century"/>
          <w:sz w:val="20"/>
          <w:szCs w:val="20"/>
        </w:rPr>
        <w:t xml:space="preserve">Figure </w:t>
      </w:r>
      <w:r w:rsidRPr="00BE2D6A">
        <w:rPr>
          <w:rFonts w:ascii="Century" w:hAnsi="Century"/>
          <w:sz w:val="20"/>
          <w:szCs w:val="20"/>
        </w:rPr>
        <w:fldChar w:fldCharType="begin"/>
      </w:r>
      <w:r w:rsidRPr="00BE2D6A">
        <w:rPr>
          <w:rFonts w:ascii="Century" w:hAnsi="Century"/>
          <w:sz w:val="20"/>
          <w:szCs w:val="20"/>
        </w:rPr>
        <w:instrText xml:space="preserve"> SEQ Figure \* ARABIC </w:instrText>
      </w:r>
      <w:r w:rsidRPr="00BE2D6A">
        <w:rPr>
          <w:rFonts w:ascii="Century" w:hAnsi="Century"/>
          <w:sz w:val="20"/>
          <w:szCs w:val="20"/>
        </w:rPr>
        <w:fldChar w:fldCharType="separate"/>
      </w:r>
      <w:r w:rsidR="00796D56">
        <w:rPr>
          <w:rFonts w:ascii="Century" w:hAnsi="Century"/>
          <w:noProof/>
          <w:sz w:val="20"/>
          <w:szCs w:val="20"/>
        </w:rPr>
        <w:t>1</w:t>
      </w:r>
      <w:r w:rsidRPr="00BE2D6A">
        <w:rPr>
          <w:rFonts w:ascii="Century" w:hAnsi="Century"/>
          <w:sz w:val="20"/>
          <w:szCs w:val="20"/>
        </w:rPr>
        <w:fldChar w:fldCharType="end"/>
      </w:r>
      <w:r w:rsidRPr="00BE2D6A">
        <w:rPr>
          <w:rFonts w:ascii="Century" w:hAnsi="Century"/>
          <w:sz w:val="20"/>
          <w:szCs w:val="20"/>
        </w:rPr>
        <w:t>- Diagramme de cas d'utilisation du Chef Projet</w:t>
      </w:r>
      <w:bookmarkEnd w:id="264"/>
    </w:p>
    <w:p w14:paraId="1742F399" w14:textId="55DCAF2A" w:rsidR="006C0341" w:rsidRDefault="00BE2D6A" w:rsidP="00DA16AE">
      <w:r>
        <w:rPr>
          <w:noProof/>
          <w:lang w:eastAsia="fr-FR"/>
        </w:rPr>
        <w:drawing>
          <wp:inline distT="0" distB="0" distL="0" distR="0" wp14:anchorId="1E155A28" wp14:editId="3B76EA23">
            <wp:extent cx="5958840" cy="6995160"/>
            <wp:effectExtent l="0" t="0" r="3810" b="0"/>
            <wp:docPr id="4202518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58840" cy="6995160"/>
                    </a:xfrm>
                    <a:prstGeom prst="rect">
                      <a:avLst/>
                    </a:prstGeom>
                    <a:noFill/>
                    <a:ln>
                      <a:noFill/>
                    </a:ln>
                  </pic:spPr>
                </pic:pic>
              </a:graphicData>
            </a:graphic>
          </wp:inline>
        </w:drawing>
      </w:r>
    </w:p>
    <w:p w14:paraId="6FAD34E7" w14:textId="77777777" w:rsidR="001A358F" w:rsidRDefault="001A358F" w:rsidP="001A358F"/>
    <w:p w14:paraId="663C7C21" w14:textId="77777777" w:rsidR="001A358F" w:rsidRDefault="001A358F" w:rsidP="001A358F"/>
    <w:p w14:paraId="29357E2E" w14:textId="77777777" w:rsidR="000D026B" w:rsidRDefault="000D026B" w:rsidP="001A358F"/>
    <w:p w14:paraId="6D42A978" w14:textId="3D95D1E7" w:rsidR="0010219D" w:rsidRDefault="0010219D" w:rsidP="0010219D">
      <w:pPr>
        <w:pStyle w:val="Titre2"/>
        <w:spacing w:line="360" w:lineRule="auto"/>
        <w:rPr>
          <w:rFonts w:ascii="Century" w:hAnsi="Century" w:cs="Times New Roman"/>
          <w:b w:val="0"/>
          <w:bCs w:val="0"/>
          <w:sz w:val="24"/>
          <w:szCs w:val="24"/>
        </w:rPr>
      </w:pPr>
      <w:bookmarkStart w:id="265" w:name="_Toc141052717"/>
      <w:r>
        <w:rPr>
          <w:rFonts w:ascii="Century" w:hAnsi="Century" w:cs="Times New Roman"/>
          <w:b w:val="0"/>
          <w:bCs w:val="0"/>
          <w:sz w:val="24"/>
          <w:szCs w:val="24"/>
        </w:rPr>
        <w:t>Cas d’utilisation du développeur</w:t>
      </w:r>
      <w:bookmarkEnd w:id="265"/>
      <w:r>
        <w:rPr>
          <w:rFonts w:ascii="Century" w:hAnsi="Century" w:cs="Times New Roman"/>
          <w:b w:val="0"/>
          <w:bCs w:val="0"/>
          <w:sz w:val="24"/>
          <w:szCs w:val="24"/>
        </w:rPr>
        <w:t xml:space="preserve"> </w:t>
      </w:r>
    </w:p>
    <w:p w14:paraId="3A99261F" w14:textId="77777777" w:rsidR="000D026B" w:rsidRDefault="000D026B" w:rsidP="001A358F"/>
    <w:p w14:paraId="72CCDB91" w14:textId="77777777" w:rsidR="000D026B" w:rsidRDefault="000D026B" w:rsidP="001A358F"/>
    <w:p w14:paraId="6467C90D" w14:textId="77777777" w:rsidR="000D026B" w:rsidRDefault="000D026B" w:rsidP="001A358F"/>
    <w:p w14:paraId="2D64E4E1" w14:textId="4454DB16" w:rsidR="004D6E39" w:rsidRPr="004D6E39" w:rsidRDefault="004D6E39" w:rsidP="004D6E39">
      <w:pPr>
        <w:pStyle w:val="Lgende"/>
        <w:keepNext/>
        <w:rPr>
          <w:rFonts w:ascii="Century" w:hAnsi="Century"/>
          <w:sz w:val="20"/>
          <w:szCs w:val="20"/>
        </w:rPr>
      </w:pPr>
      <w:bookmarkStart w:id="266" w:name="_Toc141035089"/>
      <w:commentRangeStart w:id="267"/>
      <w:r w:rsidRPr="004D6E39">
        <w:rPr>
          <w:rFonts w:ascii="Century" w:hAnsi="Century"/>
          <w:sz w:val="20"/>
          <w:szCs w:val="20"/>
        </w:rPr>
        <w:t xml:space="preserve">Figure </w:t>
      </w:r>
      <w:r w:rsidRPr="004D6E39">
        <w:rPr>
          <w:rFonts w:ascii="Century" w:hAnsi="Century"/>
          <w:sz w:val="20"/>
          <w:szCs w:val="20"/>
        </w:rPr>
        <w:fldChar w:fldCharType="begin"/>
      </w:r>
      <w:r w:rsidRPr="004D6E39">
        <w:rPr>
          <w:rFonts w:ascii="Century" w:hAnsi="Century"/>
          <w:sz w:val="20"/>
          <w:szCs w:val="20"/>
        </w:rPr>
        <w:instrText xml:space="preserve"> SEQ Figure \* ARABIC </w:instrText>
      </w:r>
      <w:r w:rsidRPr="004D6E39">
        <w:rPr>
          <w:rFonts w:ascii="Century" w:hAnsi="Century"/>
          <w:sz w:val="20"/>
          <w:szCs w:val="20"/>
        </w:rPr>
        <w:fldChar w:fldCharType="separate"/>
      </w:r>
      <w:r w:rsidR="00796D56">
        <w:rPr>
          <w:rFonts w:ascii="Century" w:hAnsi="Century"/>
          <w:noProof/>
          <w:sz w:val="20"/>
          <w:szCs w:val="20"/>
        </w:rPr>
        <w:t>2</w:t>
      </w:r>
      <w:r w:rsidRPr="004D6E39">
        <w:rPr>
          <w:rFonts w:ascii="Century" w:hAnsi="Century"/>
          <w:sz w:val="20"/>
          <w:szCs w:val="20"/>
        </w:rPr>
        <w:fldChar w:fldCharType="end"/>
      </w:r>
      <w:r w:rsidRPr="004D6E39">
        <w:rPr>
          <w:rFonts w:ascii="Century" w:hAnsi="Century"/>
          <w:sz w:val="20"/>
          <w:szCs w:val="20"/>
        </w:rPr>
        <w:t>- Diagramme de cas d'utilisation du développeur</w:t>
      </w:r>
      <w:bookmarkEnd w:id="266"/>
      <w:commentRangeEnd w:id="267"/>
      <w:r w:rsidR="004A13C4">
        <w:rPr>
          <w:rStyle w:val="Marquedecommentaire"/>
          <w:i w:val="0"/>
          <w:iCs w:val="0"/>
          <w:color w:val="auto"/>
        </w:rPr>
        <w:commentReference w:id="267"/>
      </w:r>
    </w:p>
    <w:p w14:paraId="11750768" w14:textId="2536C6F2" w:rsidR="000D026B" w:rsidRDefault="0010219D" w:rsidP="001A358F">
      <w:r>
        <w:rPr>
          <w:noProof/>
          <w:lang w:eastAsia="fr-FR"/>
        </w:rPr>
        <w:drawing>
          <wp:inline distT="0" distB="0" distL="0" distR="0" wp14:anchorId="417B0622" wp14:editId="680AD182">
            <wp:extent cx="5722620" cy="6103620"/>
            <wp:effectExtent l="0" t="0" r="0" b="0"/>
            <wp:docPr id="2256668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6103620"/>
                    </a:xfrm>
                    <a:prstGeom prst="rect">
                      <a:avLst/>
                    </a:prstGeom>
                    <a:noFill/>
                    <a:ln>
                      <a:noFill/>
                    </a:ln>
                  </pic:spPr>
                </pic:pic>
              </a:graphicData>
            </a:graphic>
          </wp:inline>
        </w:drawing>
      </w:r>
    </w:p>
    <w:p w14:paraId="7A0A479D" w14:textId="77777777" w:rsidR="000D026B" w:rsidRDefault="000D026B" w:rsidP="001A358F"/>
    <w:p w14:paraId="42861B11" w14:textId="77777777" w:rsidR="000D026B" w:rsidRDefault="000D026B" w:rsidP="001A358F"/>
    <w:p w14:paraId="1976FDFA" w14:textId="77777777" w:rsidR="000D026B" w:rsidRDefault="000D026B" w:rsidP="001A358F"/>
    <w:p w14:paraId="23126B4F" w14:textId="77777777" w:rsidR="001A358F" w:rsidRDefault="001A358F" w:rsidP="001A358F"/>
    <w:p w14:paraId="0FEBA9A4" w14:textId="77777777" w:rsidR="001A358F" w:rsidRPr="001A358F" w:rsidRDefault="001A358F" w:rsidP="001A358F"/>
    <w:p w14:paraId="1742F39A" w14:textId="4807FB28" w:rsidR="006C0341" w:rsidRPr="00536BA4" w:rsidRDefault="006C0341" w:rsidP="00413F17"/>
    <w:p w14:paraId="527C3E9C" w14:textId="2594874F" w:rsidR="0010219D" w:rsidRDefault="0010219D" w:rsidP="0010219D">
      <w:pPr>
        <w:pStyle w:val="Titre2"/>
        <w:spacing w:line="360" w:lineRule="auto"/>
        <w:rPr>
          <w:rFonts w:ascii="Century" w:hAnsi="Century" w:cs="Times New Roman"/>
          <w:b w:val="0"/>
          <w:bCs w:val="0"/>
          <w:sz w:val="24"/>
          <w:szCs w:val="24"/>
        </w:rPr>
      </w:pPr>
      <w:bookmarkStart w:id="268" w:name="_Toc141052718"/>
      <w:r>
        <w:rPr>
          <w:rFonts w:ascii="Century" w:hAnsi="Century" w:cs="Times New Roman"/>
          <w:b w:val="0"/>
          <w:bCs w:val="0"/>
          <w:sz w:val="24"/>
          <w:szCs w:val="24"/>
        </w:rPr>
        <w:t>Cas d’utilisation du client</w:t>
      </w:r>
      <w:bookmarkEnd w:id="268"/>
      <w:r>
        <w:rPr>
          <w:rFonts w:ascii="Century" w:hAnsi="Century" w:cs="Times New Roman"/>
          <w:b w:val="0"/>
          <w:bCs w:val="0"/>
          <w:sz w:val="24"/>
          <w:szCs w:val="24"/>
        </w:rPr>
        <w:t xml:space="preserve"> </w:t>
      </w:r>
    </w:p>
    <w:p w14:paraId="1742F39B" w14:textId="77777777" w:rsidR="006C0341" w:rsidRPr="00536BA4" w:rsidRDefault="006C0341" w:rsidP="00882821">
      <w:pPr>
        <w:pStyle w:val="Titre2"/>
        <w:spacing w:line="360" w:lineRule="auto"/>
        <w:rPr>
          <w:rFonts w:ascii="Century" w:hAnsi="Century" w:cs="Times New Roman"/>
          <w:b w:val="0"/>
          <w:bCs w:val="0"/>
          <w:sz w:val="24"/>
          <w:szCs w:val="24"/>
        </w:rPr>
      </w:pPr>
    </w:p>
    <w:p w14:paraId="3E33D13C" w14:textId="05B7A9EE" w:rsidR="004D6E39" w:rsidRPr="004D6E39" w:rsidRDefault="004D6E39" w:rsidP="004D6E39">
      <w:pPr>
        <w:pStyle w:val="Lgende"/>
        <w:keepNext/>
        <w:rPr>
          <w:rFonts w:ascii="Century" w:hAnsi="Century"/>
          <w:sz w:val="20"/>
          <w:szCs w:val="20"/>
        </w:rPr>
      </w:pPr>
      <w:bookmarkStart w:id="269" w:name="_Toc141035090"/>
      <w:commentRangeStart w:id="270"/>
      <w:r w:rsidRPr="004D6E39">
        <w:rPr>
          <w:rFonts w:ascii="Century" w:hAnsi="Century"/>
          <w:sz w:val="20"/>
          <w:szCs w:val="20"/>
        </w:rPr>
        <w:t xml:space="preserve">Figure </w:t>
      </w:r>
      <w:r w:rsidRPr="004D6E39">
        <w:rPr>
          <w:rFonts w:ascii="Century" w:hAnsi="Century"/>
          <w:sz w:val="20"/>
          <w:szCs w:val="20"/>
        </w:rPr>
        <w:fldChar w:fldCharType="begin"/>
      </w:r>
      <w:r w:rsidRPr="004D6E39">
        <w:rPr>
          <w:rFonts w:ascii="Century" w:hAnsi="Century"/>
          <w:sz w:val="20"/>
          <w:szCs w:val="20"/>
        </w:rPr>
        <w:instrText xml:space="preserve"> SEQ Figure \* ARABIC </w:instrText>
      </w:r>
      <w:r w:rsidRPr="004D6E39">
        <w:rPr>
          <w:rFonts w:ascii="Century" w:hAnsi="Century"/>
          <w:sz w:val="20"/>
          <w:szCs w:val="20"/>
        </w:rPr>
        <w:fldChar w:fldCharType="separate"/>
      </w:r>
      <w:r w:rsidR="00796D56">
        <w:rPr>
          <w:rFonts w:ascii="Century" w:hAnsi="Century"/>
          <w:noProof/>
          <w:sz w:val="20"/>
          <w:szCs w:val="20"/>
        </w:rPr>
        <w:t>3</w:t>
      </w:r>
      <w:r w:rsidRPr="004D6E39">
        <w:rPr>
          <w:rFonts w:ascii="Century" w:hAnsi="Century"/>
          <w:sz w:val="20"/>
          <w:szCs w:val="20"/>
        </w:rPr>
        <w:fldChar w:fldCharType="end"/>
      </w:r>
      <w:r w:rsidRPr="004D6E39">
        <w:rPr>
          <w:rFonts w:ascii="Century" w:hAnsi="Century"/>
          <w:sz w:val="20"/>
          <w:szCs w:val="20"/>
        </w:rPr>
        <w:t>- Diagramme de cas d'utilisation du client</w:t>
      </w:r>
      <w:bookmarkEnd w:id="269"/>
      <w:commentRangeEnd w:id="270"/>
      <w:r w:rsidR="005A6EC9">
        <w:rPr>
          <w:rStyle w:val="Marquedecommentaire"/>
          <w:i w:val="0"/>
          <w:iCs w:val="0"/>
          <w:color w:val="auto"/>
        </w:rPr>
        <w:commentReference w:id="270"/>
      </w:r>
    </w:p>
    <w:p w14:paraId="1742F39C" w14:textId="2FC48BB0" w:rsidR="006C0341" w:rsidRPr="00536BA4" w:rsidRDefault="0010219D" w:rsidP="002223DC">
      <w:r>
        <w:rPr>
          <w:noProof/>
          <w:lang w:eastAsia="fr-FR"/>
        </w:rPr>
        <w:drawing>
          <wp:inline distT="0" distB="0" distL="0" distR="0" wp14:anchorId="518BC640" wp14:editId="223095A0">
            <wp:extent cx="5722620" cy="3977640"/>
            <wp:effectExtent l="0" t="0" r="0" b="3810"/>
            <wp:docPr id="1542832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3977640"/>
                    </a:xfrm>
                    <a:prstGeom prst="rect">
                      <a:avLst/>
                    </a:prstGeom>
                    <a:noFill/>
                    <a:ln>
                      <a:noFill/>
                    </a:ln>
                  </pic:spPr>
                </pic:pic>
              </a:graphicData>
            </a:graphic>
          </wp:inline>
        </w:drawing>
      </w:r>
    </w:p>
    <w:p w14:paraId="1742F39D" w14:textId="77777777" w:rsidR="006C0341" w:rsidRPr="00536BA4" w:rsidRDefault="006C0341" w:rsidP="00882821">
      <w:pPr>
        <w:pStyle w:val="Titre2"/>
        <w:spacing w:line="360" w:lineRule="auto"/>
        <w:rPr>
          <w:rFonts w:ascii="Century" w:hAnsi="Century" w:cs="Times New Roman"/>
          <w:b w:val="0"/>
          <w:bCs w:val="0"/>
          <w:sz w:val="24"/>
          <w:szCs w:val="24"/>
        </w:rPr>
      </w:pPr>
    </w:p>
    <w:p w14:paraId="1742F39E" w14:textId="77777777" w:rsidR="006C0341" w:rsidRPr="00536BA4" w:rsidRDefault="006C0341" w:rsidP="00882821">
      <w:pPr>
        <w:pStyle w:val="Titre2"/>
        <w:spacing w:line="360" w:lineRule="auto"/>
        <w:rPr>
          <w:rFonts w:ascii="Century" w:hAnsi="Century" w:cs="Times New Roman"/>
          <w:b w:val="0"/>
          <w:bCs w:val="0"/>
          <w:sz w:val="24"/>
          <w:szCs w:val="24"/>
        </w:rPr>
      </w:pPr>
    </w:p>
    <w:p w14:paraId="1742F39F" w14:textId="77777777" w:rsidR="006C0341" w:rsidRPr="00536BA4" w:rsidRDefault="006C0341" w:rsidP="00882821">
      <w:pPr>
        <w:pStyle w:val="Titre2"/>
        <w:spacing w:line="360" w:lineRule="auto"/>
        <w:rPr>
          <w:rFonts w:ascii="Century" w:hAnsi="Century" w:cs="Times New Roman"/>
          <w:b w:val="0"/>
          <w:bCs w:val="0"/>
          <w:sz w:val="24"/>
          <w:szCs w:val="24"/>
        </w:rPr>
      </w:pPr>
    </w:p>
    <w:p w14:paraId="1742F3A0" w14:textId="784F257D" w:rsidR="006C0341" w:rsidRPr="00536BA4" w:rsidRDefault="006C0341" w:rsidP="00882821">
      <w:pPr>
        <w:pStyle w:val="Titre2"/>
        <w:spacing w:line="360" w:lineRule="auto"/>
        <w:rPr>
          <w:rFonts w:ascii="Century" w:hAnsi="Century" w:cs="Times New Roman"/>
          <w:b w:val="0"/>
          <w:bCs w:val="0"/>
          <w:sz w:val="24"/>
          <w:szCs w:val="24"/>
        </w:rPr>
      </w:pPr>
    </w:p>
    <w:p w14:paraId="1742F3A1" w14:textId="77777777" w:rsidR="006C0341" w:rsidRPr="00536BA4" w:rsidRDefault="006C0341" w:rsidP="00882821">
      <w:pPr>
        <w:pStyle w:val="Titre2"/>
        <w:spacing w:line="360" w:lineRule="auto"/>
        <w:rPr>
          <w:rFonts w:ascii="Century" w:hAnsi="Century" w:cs="Times New Roman"/>
          <w:b w:val="0"/>
          <w:bCs w:val="0"/>
          <w:sz w:val="24"/>
          <w:szCs w:val="24"/>
        </w:rPr>
      </w:pPr>
    </w:p>
    <w:p w14:paraId="1742F3A2" w14:textId="77777777" w:rsidR="006C0341" w:rsidRPr="00536BA4" w:rsidRDefault="006C0341" w:rsidP="00882821">
      <w:pPr>
        <w:pStyle w:val="Titre2"/>
        <w:spacing w:line="360" w:lineRule="auto"/>
        <w:rPr>
          <w:rFonts w:ascii="Century" w:hAnsi="Century" w:cs="Times New Roman"/>
          <w:b w:val="0"/>
          <w:bCs w:val="0"/>
          <w:sz w:val="24"/>
          <w:szCs w:val="24"/>
        </w:rPr>
      </w:pPr>
    </w:p>
    <w:p w14:paraId="1742F3A3" w14:textId="77777777" w:rsidR="006C0341" w:rsidRPr="00536BA4" w:rsidRDefault="006C0341" w:rsidP="00882821">
      <w:pPr>
        <w:pStyle w:val="Titre2"/>
        <w:spacing w:line="360" w:lineRule="auto"/>
        <w:rPr>
          <w:rFonts w:ascii="Century" w:hAnsi="Century" w:cs="Times New Roman"/>
          <w:b w:val="0"/>
          <w:bCs w:val="0"/>
          <w:sz w:val="24"/>
          <w:szCs w:val="24"/>
        </w:rPr>
      </w:pPr>
    </w:p>
    <w:p w14:paraId="1742F3A4" w14:textId="77777777" w:rsidR="006C0341" w:rsidRPr="00536BA4" w:rsidRDefault="006C0341" w:rsidP="00882821">
      <w:pPr>
        <w:pStyle w:val="Titre2"/>
        <w:spacing w:line="360" w:lineRule="auto"/>
        <w:rPr>
          <w:rFonts w:ascii="Century" w:hAnsi="Century" w:cs="Times New Roman"/>
          <w:b w:val="0"/>
          <w:bCs w:val="0"/>
          <w:sz w:val="24"/>
          <w:szCs w:val="24"/>
        </w:rPr>
      </w:pPr>
    </w:p>
    <w:p w14:paraId="1742F3A5" w14:textId="77777777" w:rsidR="006C0341" w:rsidRPr="00536BA4" w:rsidRDefault="006C0341" w:rsidP="00882821">
      <w:pPr>
        <w:pStyle w:val="Titre2"/>
        <w:spacing w:line="360" w:lineRule="auto"/>
        <w:rPr>
          <w:rFonts w:ascii="Century" w:hAnsi="Century" w:cs="Times New Roman"/>
          <w:b w:val="0"/>
          <w:bCs w:val="0"/>
          <w:sz w:val="24"/>
          <w:szCs w:val="24"/>
        </w:rPr>
      </w:pPr>
    </w:p>
    <w:p w14:paraId="1742F3A6" w14:textId="72947254" w:rsidR="006C0341" w:rsidRDefault="00C41D0C" w:rsidP="00882821">
      <w:pPr>
        <w:pStyle w:val="Titre2"/>
        <w:spacing w:line="360" w:lineRule="auto"/>
        <w:rPr>
          <w:rFonts w:ascii="Century" w:hAnsi="Century" w:cs="Times New Roman"/>
          <w:b w:val="0"/>
          <w:bCs w:val="0"/>
          <w:sz w:val="24"/>
          <w:szCs w:val="24"/>
        </w:rPr>
      </w:pPr>
      <w:bookmarkStart w:id="271" w:name="_Toc141052719"/>
      <w:r>
        <w:rPr>
          <w:rFonts w:ascii="Century" w:hAnsi="Century" w:cs="Times New Roman"/>
          <w:b w:val="0"/>
          <w:bCs w:val="0"/>
          <w:sz w:val="24"/>
          <w:szCs w:val="24"/>
        </w:rPr>
        <w:t>Cas d’utilisation général</w:t>
      </w:r>
      <w:bookmarkEnd w:id="271"/>
      <w:r>
        <w:rPr>
          <w:rFonts w:ascii="Century" w:hAnsi="Century" w:cs="Times New Roman"/>
          <w:b w:val="0"/>
          <w:bCs w:val="0"/>
          <w:sz w:val="24"/>
          <w:szCs w:val="24"/>
        </w:rPr>
        <w:t xml:space="preserve"> </w:t>
      </w:r>
    </w:p>
    <w:p w14:paraId="12C9876A" w14:textId="5C669B70" w:rsidR="00C41D0C" w:rsidRPr="00B217F4" w:rsidRDefault="00C41D0C" w:rsidP="00C41D0C">
      <w:pPr>
        <w:pStyle w:val="Lgende"/>
        <w:keepNext/>
        <w:rPr>
          <w:rFonts w:ascii="Century" w:hAnsi="Century"/>
          <w:sz w:val="20"/>
          <w:szCs w:val="20"/>
        </w:rPr>
      </w:pPr>
      <w:bookmarkStart w:id="272" w:name="_Toc141035091"/>
      <w:r w:rsidRPr="00B217F4">
        <w:rPr>
          <w:rFonts w:ascii="Century" w:hAnsi="Century"/>
          <w:sz w:val="20"/>
          <w:szCs w:val="20"/>
        </w:rPr>
        <w:t xml:space="preserve">Figure </w:t>
      </w:r>
      <w:r w:rsidRPr="00B217F4">
        <w:rPr>
          <w:rFonts w:ascii="Century" w:hAnsi="Century"/>
          <w:sz w:val="20"/>
          <w:szCs w:val="20"/>
        </w:rPr>
        <w:fldChar w:fldCharType="begin"/>
      </w:r>
      <w:r w:rsidRPr="00B217F4">
        <w:rPr>
          <w:rFonts w:ascii="Century" w:hAnsi="Century"/>
          <w:sz w:val="20"/>
          <w:szCs w:val="20"/>
        </w:rPr>
        <w:instrText xml:space="preserve"> SEQ Figure \* ARABIC </w:instrText>
      </w:r>
      <w:r w:rsidRPr="00B217F4">
        <w:rPr>
          <w:rFonts w:ascii="Century" w:hAnsi="Century"/>
          <w:sz w:val="20"/>
          <w:szCs w:val="20"/>
        </w:rPr>
        <w:fldChar w:fldCharType="separate"/>
      </w:r>
      <w:r w:rsidR="00796D56">
        <w:rPr>
          <w:rFonts w:ascii="Century" w:hAnsi="Century"/>
          <w:noProof/>
          <w:sz w:val="20"/>
          <w:szCs w:val="20"/>
        </w:rPr>
        <w:t>4</w:t>
      </w:r>
      <w:r w:rsidRPr="00B217F4">
        <w:rPr>
          <w:rFonts w:ascii="Century" w:hAnsi="Century"/>
          <w:sz w:val="20"/>
          <w:szCs w:val="20"/>
        </w:rPr>
        <w:fldChar w:fldCharType="end"/>
      </w:r>
      <w:r w:rsidRPr="00B217F4">
        <w:rPr>
          <w:rFonts w:ascii="Century" w:hAnsi="Century"/>
          <w:sz w:val="20"/>
          <w:szCs w:val="20"/>
        </w:rPr>
        <w:t xml:space="preserve">- Diagramme de </w:t>
      </w:r>
      <w:r w:rsidR="00B217F4">
        <w:rPr>
          <w:rFonts w:ascii="Century" w:hAnsi="Century"/>
          <w:sz w:val="20"/>
          <w:szCs w:val="20"/>
        </w:rPr>
        <w:t>c</w:t>
      </w:r>
      <w:r w:rsidRPr="00B217F4">
        <w:rPr>
          <w:rFonts w:ascii="Century" w:hAnsi="Century"/>
          <w:sz w:val="20"/>
          <w:szCs w:val="20"/>
        </w:rPr>
        <w:t>as d'utilisation général</w:t>
      </w:r>
      <w:bookmarkEnd w:id="272"/>
    </w:p>
    <w:p w14:paraId="59DA4256" w14:textId="5AC35E37" w:rsidR="00C41D0C" w:rsidRPr="00C41D0C" w:rsidRDefault="00B217F4" w:rsidP="00C41D0C">
      <w:r>
        <w:rPr>
          <w:noProof/>
          <w:lang w:eastAsia="fr-FR"/>
        </w:rPr>
        <w:drawing>
          <wp:inline distT="0" distB="0" distL="0" distR="0" wp14:anchorId="6F3A8517" wp14:editId="28F16E3C">
            <wp:extent cx="5730240" cy="7078980"/>
            <wp:effectExtent l="0" t="0" r="3810" b="7620"/>
            <wp:docPr id="53501956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7078980"/>
                    </a:xfrm>
                    <a:prstGeom prst="rect">
                      <a:avLst/>
                    </a:prstGeom>
                    <a:noFill/>
                    <a:ln>
                      <a:noFill/>
                    </a:ln>
                  </pic:spPr>
                </pic:pic>
              </a:graphicData>
            </a:graphic>
          </wp:inline>
        </w:drawing>
      </w:r>
    </w:p>
    <w:p w14:paraId="1742F3A7" w14:textId="77777777" w:rsidR="006C0341" w:rsidRPr="00536BA4" w:rsidRDefault="006C0341" w:rsidP="00882821">
      <w:pPr>
        <w:pStyle w:val="Titre2"/>
        <w:spacing w:line="360" w:lineRule="auto"/>
        <w:rPr>
          <w:rFonts w:ascii="Century" w:hAnsi="Century" w:cs="Times New Roman"/>
          <w:b w:val="0"/>
          <w:bCs w:val="0"/>
          <w:sz w:val="24"/>
          <w:szCs w:val="24"/>
        </w:rPr>
      </w:pPr>
    </w:p>
    <w:p w14:paraId="1742F3A8" w14:textId="77777777" w:rsidR="006C0341" w:rsidRPr="00536BA4" w:rsidRDefault="006C0341" w:rsidP="00882821">
      <w:pPr>
        <w:pStyle w:val="Titre2"/>
        <w:spacing w:line="360" w:lineRule="auto"/>
        <w:rPr>
          <w:rFonts w:ascii="Century" w:hAnsi="Century" w:cs="Times New Roman"/>
          <w:b w:val="0"/>
          <w:bCs w:val="0"/>
          <w:sz w:val="24"/>
          <w:szCs w:val="24"/>
        </w:rPr>
      </w:pPr>
    </w:p>
    <w:p w14:paraId="1742F3A9" w14:textId="77777777" w:rsidR="006C0341" w:rsidRPr="00536BA4" w:rsidRDefault="006C0341" w:rsidP="00882821">
      <w:pPr>
        <w:pStyle w:val="Titre2"/>
        <w:spacing w:line="360" w:lineRule="auto"/>
        <w:rPr>
          <w:rFonts w:ascii="Century" w:hAnsi="Century" w:cs="Times New Roman"/>
          <w:b w:val="0"/>
          <w:bCs w:val="0"/>
          <w:sz w:val="24"/>
          <w:szCs w:val="24"/>
        </w:rPr>
      </w:pPr>
    </w:p>
    <w:p w14:paraId="1742F3AA" w14:textId="77777777" w:rsidR="006C0341" w:rsidRPr="00536BA4" w:rsidRDefault="006C0341" w:rsidP="00882821">
      <w:pPr>
        <w:pStyle w:val="Titre2"/>
        <w:spacing w:line="360" w:lineRule="auto"/>
        <w:rPr>
          <w:rFonts w:ascii="Century" w:hAnsi="Century" w:cs="Times New Roman"/>
          <w:b w:val="0"/>
          <w:bCs w:val="0"/>
          <w:sz w:val="24"/>
          <w:szCs w:val="24"/>
        </w:rPr>
      </w:pPr>
    </w:p>
    <w:sectPr w:rsidR="006C0341" w:rsidRPr="00536BA4" w:rsidSect="001A358F">
      <w:pgSz w:w="11906" w:h="16838"/>
      <w:pgMar w:top="1440" w:right="1440" w:bottom="1440" w:left="1440" w:header="720" w:footer="720" w:gutter="0"/>
      <w:pgNumType w:fmt="upperRoman"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mpte Microsoft" w:date="2023-07-25T18:06:00Z" w:initials="CM">
    <w:p w14:paraId="54A9834C" w14:textId="061ED25B" w:rsidR="00B526C9" w:rsidRPr="00BC729F" w:rsidRDefault="00B526C9">
      <w:pPr>
        <w:pStyle w:val="Commentaire"/>
        <w:rPr>
          <w:sz w:val="24"/>
        </w:rPr>
      </w:pPr>
      <w:r>
        <w:rPr>
          <w:rStyle w:val="Marquedecommentaire"/>
        </w:rPr>
        <w:annotationRef/>
      </w:r>
    </w:p>
  </w:comment>
  <w:comment w:id="29" w:author="Compte Microsoft" w:date="2023-07-25T18:01:00Z" w:initials="CM">
    <w:p w14:paraId="64DD1254" w14:textId="530C450F" w:rsidR="00B526C9" w:rsidRDefault="00B526C9">
      <w:pPr>
        <w:pStyle w:val="Commentaire"/>
      </w:pPr>
      <w:r>
        <w:rPr>
          <w:rStyle w:val="Marquedecommentaire"/>
        </w:rPr>
        <w:annotationRef/>
      </w:r>
      <w:r>
        <w:t>Quelle date la DAAS vous a communiqué ?</w:t>
      </w:r>
    </w:p>
  </w:comment>
  <w:comment w:id="30" w:author="Compte Microsoft" w:date="2023-07-25T18:03:00Z" w:initials="CM">
    <w:p w14:paraId="18C22F29" w14:textId="687ABC61" w:rsidR="00B526C9" w:rsidRDefault="00B526C9">
      <w:pPr>
        <w:pStyle w:val="Commentaire"/>
      </w:pPr>
      <w:r>
        <w:rPr>
          <w:rStyle w:val="Marquedecommentaire"/>
        </w:rPr>
        <w:annotationRef/>
      </w:r>
      <w:r>
        <w:t>Et nous avons été soumis au thème….</w:t>
      </w:r>
    </w:p>
  </w:comment>
  <w:comment w:id="38" w:author="Compte Microsoft" w:date="2023-07-25T18:04:00Z" w:initials="CM">
    <w:p w14:paraId="42E47CB7" w14:textId="10412730" w:rsidR="00B526C9" w:rsidRDefault="00B526C9">
      <w:pPr>
        <w:pStyle w:val="Commentaire"/>
      </w:pPr>
      <w:r>
        <w:rPr>
          <w:rStyle w:val="Marquedecommentaire"/>
        </w:rPr>
        <w:annotationRef/>
      </w:r>
      <w:r>
        <w:t>Implémenterons la solution/application web</w:t>
      </w:r>
    </w:p>
  </w:comment>
  <w:comment w:id="53" w:author="Compte Microsoft" w:date="2023-07-25T18:10:00Z" w:initials="CM">
    <w:p w14:paraId="46D27F9F" w14:textId="09229078" w:rsidR="00B526C9" w:rsidRDefault="00B526C9">
      <w:pPr>
        <w:pStyle w:val="Commentaire"/>
      </w:pPr>
      <w:r>
        <w:rPr>
          <w:rStyle w:val="Marquedecommentaire"/>
        </w:rPr>
        <w:annotationRef/>
      </w:r>
      <w:r>
        <w:t>Edpage a voulu informatiser…..d’où le thème :</w:t>
      </w:r>
    </w:p>
  </w:comment>
  <w:comment w:id="68" w:author="Compte Microsoft" w:date="2023-07-25T18:13:00Z" w:initials="CM">
    <w:p w14:paraId="36D14A0D" w14:textId="1722B47D" w:rsidR="00B526C9" w:rsidRDefault="00B526C9">
      <w:pPr>
        <w:pStyle w:val="Commentaire"/>
      </w:pPr>
      <w:r>
        <w:rPr>
          <w:rStyle w:val="Marquedecommentaire"/>
        </w:rPr>
        <w:annotationRef/>
      </w:r>
      <w:r>
        <w:rPr>
          <w:rFonts w:ascii="Century" w:hAnsi="Century" w:cs="Times New Roman"/>
          <w:sz w:val="24"/>
          <w:szCs w:val="24"/>
        </w:rPr>
        <w:t>Consulte la correction manuscrite de la séance précédente.</w:t>
      </w:r>
    </w:p>
  </w:comment>
  <w:comment w:id="76" w:author="Compte Microsoft" w:date="2023-07-25T18:16:00Z" w:initials="CM">
    <w:p w14:paraId="0A8C3D83" w14:textId="2E8C9C84" w:rsidR="00B526C9" w:rsidRDefault="00B526C9">
      <w:pPr>
        <w:pStyle w:val="Commentaire"/>
      </w:pPr>
      <w:r>
        <w:rPr>
          <w:rStyle w:val="Marquedecommentaire"/>
        </w:rPr>
        <w:annotationRef/>
      </w:r>
      <w:r>
        <w:t>Etudier l’existant et soulever ses limites</w:t>
      </w:r>
    </w:p>
    <w:p w14:paraId="1B5D0D7E" w14:textId="791A28FE" w:rsidR="00B526C9" w:rsidRDefault="00B526C9">
      <w:pPr>
        <w:pStyle w:val="Commentaire"/>
      </w:pPr>
      <w:r>
        <w:t>Proposer et implémenter une solution enfin de …</w:t>
      </w:r>
    </w:p>
  </w:comment>
  <w:comment w:id="89" w:author="Compte Microsoft" w:date="2023-07-25T18:17:00Z" w:initials="CM">
    <w:p w14:paraId="12B3BD61" w14:textId="514EEB60" w:rsidR="00B526C9" w:rsidRDefault="00B526C9">
      <w:pPr>
        <w:pStyle w:val="Commentaire"/>
      </w:pPr>
      <w:r>
        <w:rPr>
          <w:rStyle w:val="Marquedecommentaire"/>
        </w:rPr>
        <w:annotationRef/>
      </w:r>
      <w:r>
        <w:t>L’objectif principal de notre thème consiste à….</w:t>
      </w:r>
    </w:p>
  </w:comment>
  <w:comment w:id="103" w:author="Compte Microsoft" w:date="2023-07-25T18:20:00Z" w:initials="CM">
    <w:p w14:paraId="0664073E" w14:textId="48E9BA14" w:rsidR="00B526C9" w:rsidRDefault="00B526C9">
      <w:pPr>
        <w:pStyle w:val="Commentaire"/>
      </w:pPr>
      <w:r>
        <w:rPr>
          <w:rStyle w:val="Marquedecommentaire"/>
        </w:rPr>
        <w:annotationRef/>
      </w:r>
      <w:r>
        <w:t>Au terme de ce projet l’on désire que :</w:t>
      </w:r>
    </w:p>
  </w:comment>
  <w:comment w:id="118" w:author="Compte Microsoft" w:date="2023-07-25T18:24:00Z" w:initials="CM">
    <w:p w14:paraId="6650785C" w14:textId="038F9AD9" w:rsidR="00B526C9" w:rsidRDefault="00B526C9">
      <w:pPr>
        <w:pStyle w:val="Commentaire"/>
      </w:pPr>
      <w:r>
        <w:rPr>
          <w:rStyle w:val="Marquedecommentaire"/>
        </w:rPr>
        <w:annotationRef/>
      </w:r>
      <w:r>
        <w:t>Ces parties ne peuvent pas être saut</w:t>
      </w:r>
      <w:r>
        <w:rPr>
          <w:rFonts w:ascii="Century" w:hAnsi="Century"/>
          <w:sz w:val="24"/>
          <w:szCs w:val="24"/>
        </w:rPr>
        <w:t>é</w:t>
      </w:r>
      <w:r>
        <w:t>es !</w:t>
      </w:r>
    </w:p>
  </w:comment>
  <w:comment w:id="123" w:author="Compte Microsoft" w:date="2023-07-25T20:10:00Z" w:initials="CM">
    <w:p w14:paraId="7BA3837E" w14:textId="38DE6539" w:rsidR="00B526C9" w:rsidRDefault="00B526C9">
      <w:pPr>
        <w:pStyle w:val="Commentaire"/>
      </w:pPr>
      <w:r>
        <w:rPr>
          <w:rStyle w:val="Marquedecommentaire"/>
        </w:rPr>
        <w:annotationRef/>
      </w:r>
      <w:r>
        <w:t>Normaliser les espacements entre les titres et le contenu dans tous le document.</w:t>
      </w:r>
    </w:p>
  </w:comment>
  <w:comment w:id="125" w:author="Compte Microsoft" w:date="2023-07-25T20:14:00Z" w:initials="CM">
    <w:p w14:paraId="19103645" w14:textId="4FC534F3" w:rsidR="00B526C9" w:rsidRDefault="00B526C9">
      <w:pPr>
        <w:pStyle w:val="Commentaire"/>
      </w:pPr>
      <w:r>
        <w:rPr>
          <w:rStyle w:val="Marquedecommentaire"/>
        </w:rPr>
        <w:annotationRef/>
      </w:r>
      <w:r>
        <w:t>Son rôle doit rester fidèle au tableau du diagramme de cas d’utilisation.</w:t>
      </w:r>
    </w:p>
  </w:comment>
  <w:comment w:id="127" w:author="Compte Microsoft" w:date="2023-07-25T20:14:00Z" w:initials="CM">
    <w:p w14:paraId="63B68762" w14:textId="549CA91A" w:rsidR="00B526C9" w:rsidRDefault="00B526C9">
      <w:pPr>
        <w:pStyle w:val="Commentaire"/>
      </w:pPr>
      <w:r>
        <w:rPr>
          <w:rStyle w:val="Marquedecommentaire"/>
        </w:rPr>
        <w:annotationRef/>
      </w:r>
      <w:r>
        <w:t>Son rôle doit rester fidèle au tableau du diagramme de cas d’utilisation.</w:t>
      </w:r>
    </w:p>
  </w:comment>
  <w:comment w:id="129" w:author="Compte Microsoft" w:date="2023-07-25T20:13:00Z" w:initials="CM">
    <w:p w14:paraId="6EC9AFB7" w14:textId="53702D1D" w:rsidR="00B526C9" w:rsidRDefault="00B526C9">
      <w:pPr>
        <w:pStyle w:val="Commentaire"/>
      </w:pPr>
      <w:r>
        <w:rPr>
          <w:rStyle w:val="Marquedecommentaire"/>
        </w:rPr>
        <w:annotationRef/>
      </w:r>
      <w:r>
        <w:t>Son rôle doit rester fidèle au tableau du diagramme de cas d’utilisation.</w:t>
      </w:r>
    </w:p>
  </w:comment>
  <w:comment w:id="132" w:author="Compte Microsoft" w:date="2023-07-25T20:16:00Z" w:initials="CM">
    <w:p w14:paraId="7E6FE221" w14:textId="17A7CC04" w:rsidR="00B526C9" w:rsidRDefault="00B526C9">
      <w:pPr>
        <w:pStyle w:val="Commentaire"/>
      </w:pPr>
      <w:r>
        <w:rPr>
          <w:rStyle w:val="Marquedecommentaire"/>
        </w:rPr>
        <w:annotationRef/>
      </w:r>
      <w:r>
        <w:t>Normaliser les espacements entre les titres et le contenu dans tous le document.</w:t>
      </w:r>
    </w:p>
  </w:comment>
  <w:comment w:id="267" w:author="Compte Microsoft" w:date="2023-07-25T20:24:00Z" w:initials="CM">
    <w:p w14:paraId="5CE9C6A3" w14:textId="3DCE5553" w:rsidR="004A13C4" w:rsidRDefault="004A13C4">
      <w:pPr>
        <w:pStyle w:val="Commentaire"/>
      </w:pPr>
      <w:r>
        <w:rPr>
          <w:rStyle w:val="Marquedecommentaire"/>
        </w:rPr>
        <w:annotationRef/>
      </w:r>
      <w:r w:rsidR="005A6EC9">
        <w:rPr>
          <w:rStyle w:val="Marquedecommentaire"/>
        </w:rPr>
        <w:t>Suivre les consignes du cahier de charges.</w:t>
      </w:r>
    </w:p>
  </w:comment>
  <w:comment w:id="270" w:author="Compte Microsoft" w:date="2023-07-25T20:28:00Z" w:initials="CM">
    <w:p w14:paraId="014BA825" w14:textId="6D27C5E7" w:rsidR="005A6EC9" w:rsidRDefault="005A6EC9">
      <w:pPr>
        <w:pStyle w:val="Commentaire"/>
      </w:pPr>
      <w:r>
        <w:rPr>
          <w:rStyle w:val="Marquedecommentaire"/>
        </w:rPr>
        <w:annotationRef/>
      </w:r>
      <w:r>
        <w:rPr>
          <w:rStyle w:val="Marquedecommentaire"/>
        </w:rPr>
        <w:annotationRef/>
      </w:r>
      <w:r>
        <w:rPr>
          <w:rStyle w:val="Marquedecommentaire"/>
        </w:rPr>
        <w:t>Suivre les consignes du cahier de charges.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A9834C" w15:done="0"/>
  <w15:commentEx w15:paraId="64DD1254" w15:done="0"/>
  <w15:commentEx w15:paraId="18C22F29" w15:done="0"/>
  <w15:commentEx w15:paraId="42E47CB7" w15:done="0"/>
  <w15:commentEx w15:paraId="46D27F9F" w15:done="0"/>
  <w15:commentEx w15:paraId="36D14A0D" w15:done="0"/>
  <w15:commentEx w15:paraId="1B5D0D7E" w15:done="0"/>
  <w15:commentEx w15:paraId="12B3BD61" w15:done="0"/>
  <w15:commentEx w15:paraId="0664073E" w15:done="0"/>
  <w15:commentEx w15:paraId="6650785C" w15:done="0"/>
  <w15:commentEx w15:paraId="7BA3837E" w15:done="0"/>
  <w15:commentEx w15:paraId="19103645" w15:done="0"/>
  <w15:commentEx w15:paraId="63B68762" w15:done="0"/>
  <w15:commentEx w15:paraId="6EC9AFB7" w15:done="0"/>
  <w15:commentEx w15:paraId="7E6FE221" w15:done="0"/>
  <w15:commentEx w15:paraId="5CE9C6A3" w15:done="0"/>
  <w15:commentEx w15:paraId="014BA8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C24C4" w14:textId="77777777" w:rsidR="001B6341" w:rsidRPr="00C3773E" w:rsidRDefault="001B6341">
      <w:r w:rsidRPr="00C3773E">
        <w:separator/>
      </w:r>
    </w:p>
  </w:endnote>
  <w:endnote w:type="continuationSeparator" w:id="0">
    <w:p w14:paraId="6AF9CE02" w14:textId="77777777" w:rsidR="001B6341" w:rsidRPr="00C3773E" w:rsidRDefault="001B6341">
      <w:r w:rsidRPr="00C3773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BoldMT">
    <w:altName w:val="Segoe Print"/>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2F3BE" w14:textId="38AF5FCA" w:rsidR="00B526C9" w:rsidRPr="00C3773E" w:rsidRDefault="00B526C9" w:rsidP="0039410F">
    <w:pPr>
      <w:pStyle w:val="Pieddepage"/>
      <w:rPr>
        <w:sz w:val="20"/>
        <w:szCs w:val="20"/>
      </w:rPr>
    </w:pPr>
    <w:r w:rsidRPr="00C3773E">
      <w:rPr>
        <w:noProof/>
        <w:sz w:val="20"/>
        <w:szCs w:val="20"/>
        <w:lang w:eastAsia="fr-FR"/>
      </w:rPr>
      <mc:AlternateContent>
        <mc:Choice Requires="wps">
          <w:drawing>
            <wp:anchor distT="0" distB="0" distL="114300" distR="114300" simplePos="0" relativeHeight="251664384" behindDoc="0" locked="0" layoutInCell="1" allowOverlap="1" wp14:anchorId="1742F3C1" wp14:editId="1742F3C2">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742F3D9" w14:textId="77777777" w:rsidR="00B526C9" w:rsidRPr="00C3773E" w:rsidRDefault="00B526C9">
                          <w:pPr>
                            <w:pStyle w:val="Pieddepage"/>
                          </w:pPr>
                          <w:r w:rsidRPr="00C3773E">
                            <w:fldChar w:fldCharType="begin"/>
                          </w:r>
                          <w:r w:rsidRPr="00C3773E">
                            <w:instrText xml:space="preserve"> PAGE  \* MERGEFORMAT </w:instrText>
                          </w:r>
                          <w:r w:rsidRPr="00C3773E">
                            <w:fldChar w:fldCharType="separate"/>
                          </w:r>
                          <w:r w:rsidR="00627BCE">
                            <w:rPr>
                              <w:noProof/>
                            </w:rPr>
                            <w:t>ii</w:t>
                          </w:r>
                          <w:r w:rsidRPr="00C3773E">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42F3C1" id="_x0000_t202" coordsize="21600,21600" o:spt="202" path="m,l,21600r21600,l21600,xe">
              <v:stroke joinstyle="miter"/>
              <v:path gradientshapeok="t" o:connecttype="rect"/>
            </v:shapetype>
            <v:shape id="Text Box 13" o:spid="_x0000_s1039" type="#_x0000_t202" style="position:absolute;margin-left:92.8pt;margin-top:0;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AQ61RfQCAADN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14:paraId="1742F3D9" w14:textId="77777777" w:rsidR="00B526C9" w:rsidRPr="00C3773E" w:rsidRDefault="00B526C9">
                    <w:pPr>
                      <w:pStyle w:val="Pieddepage"/>
                    </w:pPr>
                    <w:r w:rsidRPr="00C3773E">
                      <w:fldChar w:fldCharType="begin"/>
                    </w:r>
                    <w:r w:rsidRPr="00C3773E">
                      <w:instrText xml:space="preserve"> PAGE  \* MERGEFORMAT </w:instrText>
                    </w:r>
                    <w:r w:rsidRPr="00C3773E">
                      <w:fldChar w:fldCharType="separate"/>
                    </w:r>
                    <w:r w:rsidR="00627BCE">
                      <w:rPr>
                        <w:noProof/>
                      </w:rPr>
                      <w:t>ii</w:t>
                    </w:r>
                    <w:r w:rsidRPr="00C3773E">
                      <w:fldChar w:fldCharType="end"/>
                    </w:r>
                  </w:p>
                </w:txbxContent>
              </v:textbox>
              <w10:wrap anchorx="margin"/>
            </v:shape>
          </w:pict>
        </mc:Fallback>
      </mc:AlternateContent>
    </w:r>
    <w:r w:rsidRPr="00C3773E">
      <w:rPr>
        <w:sz w:val="20"/>
        <w:szCs w:val="20"/>
      </w:rPr>
      <w:t xml:space="preserve">Réalisé par AHONYO Kwami Mawuli Israel                                                             </w:t>
    </w:r>
    <w:r>
      <w:rPr>
        <w:sz w:val="20"/>
        <w:szCs w:val="20"/>
      </w:rPr>
      <w:tab/>
    </w:r>
  </w:p>
  <w:p w14:paraId="1742F3BF" w14:textId="3AE15C0F" w:rsidR="00B526C9" w:rsidRPr="00C3773E" w:rsidRDefault="00B526C9">
    <w:pPr>
      <w:pStyle w:val="Pieddepage"/>
      <w:rPr>
        <w:sz w:val="20"/>
        <w:szCs w:val="20"/>
      </w:rPr>
    </w:pPr>
    <w:r w:rsidRPr="00C3773E">
      <w:rPr>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2F3C0" w14:textId="6129FE06" w:rsidR="00B526C9" w:rsidRPr="00C3773E" w:rsidRDefault="00B526C9" w:rsidP="00D51BCC">
    <w:pPr>
      <w:pStyle w:val="Pieddepage"/>
      <w:pBdr>
        <w:top w:val="single" w:sz="4" w:space="1" w:color="auto"/>
      </w:pBdr>
    </w:pPr>
    <w:r w:rsidRPr="00C3773E">
      <w:rPr>
        <w:sz w:val="20"/>
        <w:szCs w:val="20"/>
      </w:rPr>
      <w:t>Réalisé par AHONYO Kwami Mawuli Israel</w:t>
    </w:r>
    <w:r w:rsidRPr="00C3773E">
      <w:rPr>
        <w:noProof/>
        <w:lang w:eastAsia="fr-FR"/>
      </w:rPr>
      <mc:AlternateContent>
        <mc:Choice Requires="wps">
          <w:drawing>
            <wp:anchor distT="0" distB="0" distL="114300" distR="114300" simplePos="0" relativeHeight="251654144" behindDoc="0" locked="0" layoutInCell="1" allowOverlap="1" wp14:anchorId="1742F3C3" wp14:editId="1742F3C4">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742F3DA" w14:textId="77777777" w:rsidR="00B526C9" w:rsidRPr="00C3773E" w:rsidRDefault="00B526C9">
                          <w:pPr>
                            <w:pStyle w:val="Pieddepage"/>
                          </w:pPr>
                          <w:r w:rsidRPr="00C3773E">
                            <w:fldChar w:fldCharType="begin"/>
                          </w:r>
                          <w:r w:rsidRPr="00C3773E">
                            <w:instrText xml:space="preserve"> PAGE  \* MERGEFORMAT </w:instrText>
                          </w:r>
                          <w:r w:rsidRPr="00C3773E">
                            <w:fldChar w:fldCharType="separate"/>
                          </w:r>
                          <w:r w:rsidR="00627BCE">
                            <w:rPr>
                              <w:noProof/>
                            </w:rPr>
                            <w:t>VII</w:t>
                          </w:r>
                          <w:r w:rsidRPr="00C3773E">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42F3C3" id="_x0000_t202" coordsize="21600,21600" o:spt="202" path="m,l,21600r21600,l21600,xe">
              <v:stroke joinstyle="miter"/>
              <v:path gradientshapeok="t" o:connecttype="rect"/>
            </v:shapetype>
            <v:shape id="Text Box 14" o:spid="_x0000_s1040" type="#_x0000_t202" style="position:absolute;margin-left:92.8pt;margin-top:0;width:2in;height:2in;z-index:2516541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" filled="f" fillcolor="white [3201]" stroked="f" strokeweight=".5pt">
              <v:textbox style="mso-fit-shape-to-text:t" inset="0,0,0,0">
                <w:txbxContent>
                  <w:p w14:paraId="1742F3DA" w14:textId="77777777" w:rsidR="00B526C9" w:rsidRPr="00C3773E" w:rsidRDefault="00B526C9">
                    <w:pPr>
                      <w:pStyle w:val="Pieddepage"/>
                    </w:pPr>
                    <w:r w:rsidRPr="00C3773E">
                      <w:fldChar w:fldCharType="begin"/>
                    </w:r>
                    <w:r w:rsidRPr="00C3773E">
                      <w:instrText xml:space="preserve"> PAGE  \* MERGEFORMAT </w:instrText>
                    </w:r>
                    <w:r w:rsidRPr="00C3773E">
                      <w:fldChar w:fldCharType="separate"/>
                    </w:r>
                    <w:r w:rsidR="00627BCE">
                      <w:rPr>
                        <w:noProof/>
                      </w:rPr>
                      <w:t>VII</w:t>
                    </w:r>
                    <w:r w:rsidRPr="00C3773E">
                      <w:fldChar w:fldCharType="end"/>
                    </w:r>
                  </w:p>
                </w:txbxContent>
              </v:textbox>
              <w10:wrap anchorx="margin"/>
            </v:shape>
          </w:pict>
        </mc:Fallback>
      </mc:AlternateContent>
    </w:r>
    <w:ins w:id="45" w:author="Compte Microsoft" w:date="2023-07-25T18:23:00Z">
      <w:r>
        <w:rPr>
          <w:sz w:val="20"/>
          <w:szCs w:val="20"/>
        </w:rPr>
        <w:t xml:space="preserve"> Zone de texte </w:t>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3C998" w14:textId="77777777" w:rsidR="001B6341" w:rsidRPr="00C3773E" w:rsidRDefault="001B6341">
      <w:r w:rsidRPr="00C3773E">
        <w:separator/>
      </w:r>
    </w:p>
  </w:footnote>
  <w:footnote w:type="continuationSeparator" w:id="0">
    <w:p w14:paraId="17F3B922" w14:textId="77777777" w:rsidR="001B6341" w:rsidRPr="00C3773E" w:rsidRDefault="001B6341">
      <w:r w:rsidRPr="00C3773E">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0908D" w14:textId="523DB8D1" w:rsidR="00B526C9" w:rsidRPr="001070DA" w:rsidRDefault="00B526C9" w:rsidP="007D650D">
    <w:pPr>
      <w:pStyle w:val="En-tte"/>
      <w:pBdr>
        <w:bottom w:val="single" w:sz="4" w:space="1" w:color="auto"/>
      </w:pBdr>
      <w:rPr>
        <w:rFonts w:ascii="Century" w:hAnsi="Century"/>
        <w:sz w:val="20"/>
        <w:szCs w:val="20"/>
        <w:lang w:val="en-US"/>
      </w:rPr>
    </w:pPr>
    <w:ins w:id="22" w:author="Compte Microsoft" w:date="2023-07-25T18:22:00Z">
      <w:r>
        <w:rPr>
          <w:rFonts w:ascii="Century" w:hAnsi="Century"/>
          <w:sz w:val="20"/>
          <w:szCs w:val="20"/>
          <w:lang w:val="en-US"/>
        </w:rPr>
        <w:t>ENTETE ?</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8192E" w14:textId="38BA836B" w:rsidR="00B526C9" w:rsidRPr="001070DA" w:rsidRDefault="00B526C9" w:rsidP="007D650D">
    <w:pPr>
      <w:pStyle w:val="En-tte"/>
      <w:pBdr>
        <w:bottom w:val="single" w:sz="4" w:space="1" w:color="auto"/>
      </w:pBdr>
      <w:rPr>
        <w:rFonts w:ascii="Century" w:hAnsi="Century"/>
        <w:sz w:val="20"/>
        <w:szCs w:val="20"/>
        <w:lang w:val="en-US"/>
      </w:rPr>
    </w:pPr>
    <w:r>
      <w:rPr>
        <w:rFonts w:ascii="Century" w:hAnsi="Century"/>
        <w:sz w:val="20"/>
        <w:szCs w:val="20"/>
        <w:lang w:val="en-US"/>
      </w:rPr>
      <w:t>Partie 1: Cahier des Charges</w:t>
    </w:r>
    <w:ins w:id="111" w:author="Compte Microsoft" w:date="2023-07-25T18:23:00Z">
      <w:r>
        <w:rPr>
          <w:rFonts w:ascii="Century" w:hAnsi="Century"/>
          <w:sz w:val="20"/>
          <w:szCs w:val="20"/>
          <w:lang w:val="en-US"/>
        </w:rPr>
        <w:t xml:space="preserve"> Zone de texte</w:t>
      </w:r>
    </w:ins>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425DE" w14:textId="0F6D8B32" w:rsidR="00B526C9" w:rsidRPr="001070DA" w:rsidRDefault="00B526C9" w:rsidP="007D650D">
    <w:pPr>
      <w:pStyle w:val="En-tte"/>
      <w:pBdr>
        <w:bottom w:val="single" w:sz="4" w:space="1" w:color="auto"/>
      </w:pBdr>
      <w:rPr>
        <w:rFonts w:ascii="Century" w:hAnsi="Century"/>
        <w:sz w:val="20"/>
        <w:szCs w:val="20"/>
        <w:lang w:val="en-US"/>
      </w:rPr>
    </w:pPr>
    <w:r>
      <w:rPr>
        <w:rFonts w:ascii="Century" w:hAnsi="Century"/>
        <w:sz w:val="20"/>
        <w:szCs w:val="20"/>
        <w:lang w:val="en-US"/>
      </w:rPr>
      <w:t>Partie 2: Pre-programmation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39BC04"/>
    <w:multiLevelType w:val="singleLevel"/>
    <w:tmpl w:val="A539BC0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61ACE0D"/>
    <w:multiLevelType w:val="singleLevel"/>
    <w:tmpl w:val="C61ACE0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4A9936C"/>
    <w:multiLevelType w:val="singleLevel"/>
    <w:tmpl w:val="F4A9936C"/>
    <w:lvl w:ilvl="0">
      <w:start w:val="13"/>
      <w:numFmt w:val="upperLetter"/>
      <w:suff w:val="space"/>
      <w:lvlText w:val="%1."/>
      <w:lvlJc w:val="left"/>
    </w:lvl>
  </w:abstractNum>
  <w:abstractNum w:abstractNumId="3" w15:restartNumberingAfterBreak="0">
    <w:nsid w:val="F85CC6DF"/>
    <w:multiLevelType w:val="multilevel"/>
    <w:tmpl w:val="F85CC6D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00613665"/>
    <w:multiLevelType w:val="multilevel"/>
    <w:tmpl w:val="EB70E0A4"/>
    <w:lvl w:ilvl="0">
      <w:start w:val="2"/>
      <w:numFmt w:val="decimal"/>
      <w:lvlText w:val="%1"/>
      <w:lvlJc w:val="left"/>
      <w:pPr>
        <w:ind w:left="576" w:hanging="576"/>
      </w:pPr>
      <w:rPr>
        <w:rFonts w:hint="default"/>
      </w:rPr>
    </w:lvl>
    <w:lvl w:ilvl="1">
      <w:start w:val="4"/>
      <w:numFmt w:val="decimal"/>
      <w:lvlText w:val="%1.%2"/>
      <w:lvlJc w:val="left"/>
      <w:pPr>
        <w:ind w:left="786" w:hanging="576"/>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5" w15:restartNumberingAfterBreak="0">
    <w:nsid w:val="08FA1E17"/>
    <w:multiLevelType w:val="multilevel"/>
    <w:tmpl w:val="0100AD94"/>
    <w:lvl w:ilvl="0">
      <w:start w:val="1"/>
      <w:numFmt w:val="decimal"/>
      <w:lvlText w:val="%1"/>
      <w:lvlJc w:val="left"/>
      <w:pPr>
        <w:ind w:left="744" w:hanging="744"/>
      </w:pPr>
      <w:rPr>
        <w:rFonts w:hint="default"/>
      </w:rPr>
    </w:lvl>
    <w:lvl w:ilvl="1">
      <w:start w:val="3"/>
      <w:numFmt w:val="decimal"/>
      <w:lvlText w:val="%1.%2"/>
      <w:lvlJc w:val="left"/>
      <w:pPr>
        <w:ind w:left="1224" w:hanging="744"/>
      </w:pPr>
      <w:rPr>
        <w:rFonts w:hint="default"/>
      </w:rPr>
    </w:lvl>
    <w:lvl w:ilvl="2">
      <w:start w:val="1"/>
      <w:numFmt w:val="decimal"/>
      <w:lvlText w:val="%1.%2.%3"/>
      <w:lvlJc w:val="left"/>
      <w:pPr>
        <w:ind w:left="1704" w:hanging="744"/>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09484133"/>
    <w:multiLevelType w:val="hybridMultilevel"/>
    <w:tmpl w:val="135C29A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0DAEAA9C"/>
    <w:multiLevelType w:val="singleLevel"/>
    <w:tmpl w:val="0DAEAA9C"/>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E691418"/>
    <w:multiLevelType w:val="hybridMultilevel"/>
    <w:tmpl w:val="2B42F36C"/>
    <w:lvl w:ilvl="0" w:tplc="07B62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4D08EC"/>
    <w:multiLevelType w:val="multilevel"/>
    <w:tmpl w:val="F9A6E324"/>
    <w:lvl w:ilvl="0">
      <w:start w:val="1"/>
      <w:numFmt w:val="decimal"/>
      <w:lvlText w:val="%1"/>
      <w:lvlJc w:val="left"/>
      <w:pPr>
        <w:ind w:left="744" w:hanging="744"/>
      </w:pPr>
      <w:rPr>
        <w:rFonts w:hint="default"/>
      </w:rPr>
    </w:lvl>
    <w:lvl w:ilvl="1">
      <w:start w:val="3"/>
      <w:numFmt w:val="decimal"/>
      <w:lvlText w:val="%1.%2"/>
      <w:lvlJc w:val="left"/>
      <w:pPr>
        <w:ind w:left="1124" w:hanging="744"/>
      </w:pPr>
      <w:rPr>
        <w:rFonts w:hint="default"/>
      </w:rPr>
    </w:lvl>
    <w:lvl w:ilvl="2">
      <w:start w:val="1"/>
      <w:numFmt w:val="decimal"/>
      <w:lvlText w:val="%1.%2.%3"/>
      <w:lvlJc w:val="left"/>
      <w:pPr>
        <w:ind w:left="1504" w:hanging="744"/>
      </w:pPr>
      <w:rPr>
        <w:rFonts w:hint="default"/>
      </w:rPr>
    </w:lvl>
    <w:lvl w:ilvl="3">
      <w:start w:val="2"/>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abstractNum w:abstractNumId="10" w15:restartNumberingAfterBreak="0">
    <w:nsid w:val="2E8E1674"/>
    <w:multiLevelType w:val="singleLevel"/>
    <w:tmpl w:val="2E8E1674"/>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310541D2"/>
    <w:multiLevelType w:val="multilevel"/>
    <w:tmpl w:val="9DD8E84A"/>
    <w:lvl w:ilvl="0">
      <w:start w:val="1"/>
      <w:numFmt w:val="decimal"/>
      <w:lvlText w:val="%1."/>
      <w:lvlJc w:val="left"/>
      <w:pPr>
        <w:ind w:left="648" w:hanging="648"/>
      </w:pPr>
      <w:rPr>
        <w:rFonts w:hint="default"/>
        <w:sz w:val="24"/>
      </w:rPr>
    </w:lvl>
    <w:lvl w:ilvl="1">
      <w:start w:val="3"/>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440" w:hanging="144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12" w15:restartNumberingAfterBreak="0">
    <w:nsid w:val="43566FE3"/>
    <w:multiLevelType w:val="multilevel"/>
    <w:tmpl w:val="5F0CAF08"/>
    <w:lvl w:ilvl="0">
      <w:start w:val="1"/>
      <w:numFmt w:val="decimal"/>
      <w:lvlText w:val="%1"/>
      <w:lvlJc w:val="left"/>
      <w:pPr>
        <w:ind w:left="744" w:hanging="744"/>
      </w:pPr>
      <w:rPr>
        <w:rFonts w:hint="default"/>
      </w:rPr>
    </w:lvl>
    <w:lvl w:ilvl="1">
      <w:start w:val="3"/>
      <w:numFmt w:val="decimal"/>
      <w:lvlText w:val="%1.%2"/>
      <w:lvlJc w:val="left"/>
      <w:pPr>
        <w:ind w:left="1224" w:hanging="744"/>
      </w:pPr>
      <w:rPr>
        <w:rFonts w:hint="default"/>
      </w:rPr>
    </w:lvl>
    <w:lvl w:ilvl="2">
      <w:start w:val="1"/>
      <w:numFmt w:val="decimal"/>
      <w:lvlText w:val="%1.%2.%3"/>
      <w:lvlJc w:val="left"/>
      <w:pPr>
        <w:ind w:left="1704" w:hanging="744"/>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3" w15:restartNumberingAfterBreak="0">
    <w:nsid w:val="4ED7588A"/>
    <w:multiLevelType w:val="multilevel"/>
    <w:tmpl w:val="ECE21E56"/>
    <w:lvl w:ilvl="0">
      <w:start w:val="1"/>
      <w:numFmt w:val="decimal"/>
      <w:lvlText w:val="%1"/>
      <w:lvlJc w:val="left"/>
      <w:pPr>
        <w:ind w:left="576" w:hanging="576"/>
      </w:pPr>
      <w:rPr>
        <w:rFonts w:hint="default"/>
      </w:rPr>
    </w:lvl>
    <w:lvl w:ilvl="1">
      <w:start w:val="3"/>
      <w:numFmt w:val="decimal"/>
      <w:lvlText w:val="%1.%2"/>
      <w:lvlJc w:val="left"/>
      <w:pPr>
        <w:ind w:left="786" w:hanging="576"/>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14" w15:restartNumberingAfterBreak="0">
    <w:nsid w:val="6CAC5AA0"/>
    <w:multiLevelType w:val="hybridMultilevel"/>
    <w:tmpl w:val="F398C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11015C"/>
    <w:multiLevelType w:val="multilevel"/>
    <w:tmpl w:val="C2BAD732"/>
    <w:lvl w:ilvl="0">
      <w:start w:val="1"/>
      <w:numFmt w:val="decimal"/>
      <w:lvlText w:val="%1"/>
      <w:lvlJc w:val="left"/>
      <w:pPr>
        <w:ind w:left="672" w:hanging="672"/>
      </w:pPr>
      <w:rPr>
        <w:rFonts w:hint="default"/>
      </w:rPr>
    </w:lvl>
    <w:lvl w:ilvl="1">
      <w:start w:val="3"/>
      <w:numFmt w:val="decimal"/>
      <w:lvlText w:val="%1.%2"/>
      <w:lvlJc w:val="left"/>
      <w:pPr>
        <w:ind w:left="1932" w:hanging="672"/>
      </w:pPr>
      <w:rPr>
        <w:rFonts w:hint="default"/>
      </w:rPr>
    </w:lvl>
    <w:lvl w:ilvl="2">
      <w:start w:val="1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num w:numId="1">
    <w:abstractNumId w:val="2"/>
  </w:num>
  <w:num w:numId="2">
    <w:abstractNumId w:val="3"/>
  </w:num>
  <w:num w:numId="3">
    <w:abstractNumId w:val="1"/>
  </w:num>
  <w:num w:numId="4">
    <w:abstractNumId w:val="10"/>
  </w:num>
  <w:num w:numId="5">
    <w:abstractNumId w:val="7"/>
  </w:num>
  <w:num w:numId="6">
    <w:abstractNumId w:val="0"/>
  </w:num>
  <w:num w:numId="7">
    <w:abstractNumId w:val="11"/>
  </w:num>
  <w:num w:numId="8">
    <w:abstractNumId w:val="9"/>
  </w:num>
  <w:num w:numId="9">
    <w:abstractNumId w:val="12"/>
  </w:num>
  <w:num w:numId="10">
    <w:abstractNumId w:val="5"/>
  </w:num>
  <w:num w:numId="11">
    <w:abstractNumId w:val="15"/>
  </w:num>
  <w:num w:numId="12">
    <w:abstractNumId w:val="13"/>
  </w:num>
  <w:num w:numId="13">
    <w:abstractNumId w:val="14"/>
  </w:num>
  <w:num w:numId="14">
    <w:abstractNumId w:val="6"/>
  </w:num>
  <w:num w:numId="15">
    <w:abstractNumId w:val="4"/>
  </w:num>
  <w:num w:numId="1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mpte Microsoft">
    <w15:presenceInfo w15:providerId="Windows Live" w15:userId="baef4c1e3f9775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trackRevisions/>
  <w:defaultTabStop w:val="720"/>
  <w:hyphenationZone w:val="425"/>
  <w:drawingGridVerticalSpacing w:val="156"/>
  <w:noPunctuationKerning/>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F3D3E"/>
    <w:rsid w:val="00004F52"/>
    <w:rsid w:val="00090DEC"/>
    <w:rsid w:val="000A1344"/>
    <w:rsid w:val="000D026B"/>
    <w:rsid w:val="000D6501"/>
    <w:rsid w:val="000D7242"/>
    <w:rsid w:val="0010219D"/>
    <w:rsid w:val="001070DA"/>
    <w:rsid w:val="00133A00"/>
    <w:rsid w:val="00153D6C"/>
    <w:rsid w:val="001A358F"/>
    <w:rsid w:val="001A3982"/>
    <w:rsid w:val="001A43C7"/>
    <w:rsid w:val="001B6341"/>
    <w:rsid w:val="001D2040"/>
    <w:rsid w:val="001D4356"/>
    <w:rsid w:val="001F3549"/>
    <w:rsid w:val="002223DC"/>
    <w:rsid w:val="00223FC3"/>
    <w:rsid w:val="00250F9C"/>
    <w:rsid w:val="003304AF"/>
    <w:rsid w:val="00341B86"/>
    <w:rsid w:val="00361A70"/>
    <w:rsid w:val="00374E0E"/>
    <w:rsid w:val="0039410F"/>
    <w:rsid w:val="003D09F6"/>
    <w:rsid w:val="00413F17"/>
    <w:rsid w:val="0048002C"/>
    <w:rsid w:val="004A13C4"/>
    <w:rsid w:val="004B39D3"/>
    <w:rsid w:val="004B5A56"/>
    <w:rsid w:val="004D6E39"/>
    <w:rsid w:val="004E36EB"/>
    <w:rsid w:val="004E4B4D"/>
    <w:rsid w:val="004E58A6"/>
    <w:rsid w:val="00517DDE"/>
    <w:rsid w:val="00536BA4"/>
    <w:rsid w:val="005A6EC9"/>
    <w:rsid w:val="005C2075"/>
    <w:rsid w:val="005D7707"/>
    <w:rsid w:val="00627BCE"/>
    <w:rsid w:val="00682AF0"/>
    <w:rsid w:val="006A6D8A"/>
    <w:rsid w:val="006C0341"/>
    <w:rsid w:val="006C3105"/>
    <w:rsid w:val="006E0933"/>
    <w:rsid w:val="006E4CAF"/>
    <w:rsid w:val="006F0F46"/>
    <w:rsid w:val="007215C0"/>
    <w:rsid w:val="007610BD"/>
    <w:rsid w:val="00786008"/>
    <w:rsid w:val="00796D56"/>
    <w:rsid w:val="007D650D"/>
    <w:rsid w:val="007F4949"/>
    <w:rsid w:val="00882821"/>
    <w:rsid w:val="009022D9"/>
    <w:rsid w:val="00961106"/>
    <w:rsid w:val="009A5F0E"/>
    <w:rsid w:val="009F1A30"/>
    <w:rsid w:val="00A55BA9"/>
    <w:rsid w:val="00AD0D51"/>
    <w:rsid w:val="00AD5298"/>
    <w:rsid w:val="00B217F4"/>
    <w:rsid w:val="00B27E54"/>
    <w:rsid w:val="00B526C9"/>
    <w:rsid w:val="00B74289"/>
    <w:rsid w:val="00B74D40"/>
    <w:rsid w:val="00BC729F"/>
    <w:rsid w:val="00BE2D6A"/>
    <w:rsid w:val="00C3773E"/>
    <w:rsid w:val="00C41D0C"/>
    <w:rsid w:val="00C84243"/>
    <w:rsid w:val="00CC1F91"/>
    <w:rsid w:val="00CC630C"/>
    <w:rsid w:val="00CE3799"/>
    <w:rsid w:val="00D00955"/>
    <w:rsid w:val="00D048FF"/>
    <w:rsid w:val="00D35AA9"/>
    <w:rsid w:val="00D51BCC"/>
    <w:rsid w:val="00D7671F"/>
    <w:rsid w:val="00D84C8E"/>
    <w:rsid w:val="00DA16AE"/>
    <w:rsid w:val="00DA2F58"/>
    <w:rsid w:val="00E17770"/>
    <w:rsid w:val="00E17FF9"/>
    <w:rsid w:val="00E74744"/>
    <w:rsid w:val="00EB0B55"/>
    <w:rsid w:val="00F16211"/>
    <w:rsid w:val="00F4588D"/>
    <w:rsid w:val="00F63B68"/>
    <w:rsid w:val="00F91269"/>
    <w:rsid w:val="00FB5C48"/>
    <w:rsid w:val="067B0E3F"/>
    <w:rsid w:val="07C74632"/>
    <w:rsid w:val="0A5B5249"/>
    <w:rsid w:val="0C852606"/>
    <w:rsid w:val="151B620A"/>
    <w:rsid w:val="1D6928AE"/>
    <w:rsid w:val="21E71F31"/>
    <w:rsid w:val="26951283"/>
    <w:rsid w:val="27725472"/>
    <w:rsid w:val="32001E81"/>
    <w:rsid w:val="38926838"/>
    <w:rsid w:val="3C064881"/>
    <w:rsid w:val="3D1A4712"/>
    <w:rsid w:val="3F1431AF"/>
    <w:rsid w:val="44481F86"/>
    <w:rsid w:val="44F61B6E"/>
    <w:rsid w:val="45FD79E7"/>
    <w:rsid w:val="46127596"/>
    <w:rsid w:val="476F3D3E"/>
    <w:rsid w:val="47F32A02"/>
    <w:rsid w:val="480A0199"/>
    <w:rsid w:val="4F850C9A"/>
    <w:rsid w:val="58563096"/>
    <w:rsid w:val="5CA22E03"/>
    <w:rsid w:val="5E242747"/>
    <w:rsid w:val="65862F55"/>
    <w:rsid w:val="66950875"/>
    <w:rsid w:val="6A68254C"/>
    <w:rsid w:val="6BB60791"/>
    <w:rsid w:val="6BCA48E2"/>
    <w:rsid w:val="6E0C5B67"/>
    <w:rsid w:val="715C6240"/>
    <w:rsid w:val="735A6A72"/>
    <w:rsid w:val="7A9F1874"/>
    <w:rsid w:val="7F2A2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742F1E6"/>
  <w15:docId w15:val="{CAE743A3-6F69-4DC3-9FD7-E14EE432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page number" w:uiPriority="99"/>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fr-FR" w:eastAsia="zh-CN"/>
    </w:rPr>
  </w:style>
  <w:style w:type="paragraph" w:styleId="Titre1">
    <w:name w:val="heading 1"/>
    <w:basedOn w:val="Normal"/>
    <w:next w:val="Normal"/>
    <w:link w:val="Titre1Car"/>
    <w:qFormat/>
    <w:pPr>
      <w:keepNext/>
      <w:keepLines/>
      <w:spacing w:before="340" w:after="330" w:line="578" w:lineRule="auto"/>
      <w:outlineLvl w:val="0"/>
    </w:pPr>
    <w:rPr>
      <w:b/>
      <w:bCs/>
      <w:kern w:val="44"/>
      <w:sz w:val="44"/>
      <w:szCs w:val="44"/>
    </w:rPr>
  </w:style>
  <w:style w:type="paragraph" w:styleId="Titre2">
    <w:name w:val="heading 2"/>
    <w:basedOn w:val="Normal"/>
    <w:next w:val="Normal"/>
    <w:link w:val="Titre2Car"/>
    <w:unhideWhenUsed/>
    <w:qFormat/>
    <w:pPr>
      <w:keepNext/>
      <w:keepLines/>
      <w:spacing w:before="260" w:after="260" w:line="416" w:lineRule="auto"/>
      <w:outlineLvl w:val="1"/>
    </w:pPr>
    <w:rPr>
      <w:b/>
      <w:bCs/>
      <w:sz w:val="32"/>
      <w:szCs w:val="32"/>
    </w:rPr>
  </w:style>
  <w:style w:type="paragraph" w:styleId="Titre3">
    <w:name w:val="heading 3"/>
    <w:basedOn w:val="Normal"/>
    <w:next w:val="Normal"/>
    <w:link w:val="Titre3Car"/>
    <w:unhideWhenUsed/>
    <w:qFormat/>
    <w:pPr>
      <w:keepNext/>
      <w:keepLines/>
      <w:spacing w:before="260" w:after="260" w:line="416" w:lineRule="auto"/>
      <w:outlineLvl w:val="2"/>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pPr>
      <w:tabs>
        <w:tab w:val="center" w:pos="4153"/>
        <w:tab w:val="right" w:pos="8306"/>
      </w:tabs>
      <w:snapToGrid w:val="0"/>
    </w:pPr>
    <w:rPr>
      <w:sz w:val="18"/>
      <w:szCs w:val="18"/>
    </w:rPr>
  </w:style>
  <w:style w:type="paragraph" w:styleId="En-tte">
    <w:name w:val="header"/>
    <w:basedOn w:val="Normal"/>
    <w:link w:val="En-tteCar"/>
    <w:uiPriority w:val="99"/>
    <w:pPr>
      <w:tabs>
        <w:tab w:val="center" w:pos="4153"/>
        <w:tab w:val="right" w:pos="8306"/>
      </w:tabs>
      <w:snapToGrid w:val="0"/>
    </w:pPr>
    <w:rPr>
      <w:sz w:val="18"/>
      <w:szCs w:val="18"/>
    </w:rPr>
  </w:style>
  <w:style w:type="table" w:styleId="Grilledutableau">
    <w:name w:val="Table Grid"/>
    <w:basedOn w:val="Tableau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uiPriority w:val="39"/>
  </w:style>
  <w:style w:type="paragraph" w:styleId="TM2">
    <w:name w:val="toc 2"/>
    <w:basedOn w:val="Normal"/>
    <w:next w:val="Normal"/>
    <w:uiPriority w:val="39"/>
    <w:pPr>
      <w:ind w:leftChars="200" w:left="420"/>
    </w:pPr>
  </w:style>
  <w:style w:type="paragraph" w:styleId="TM3">
    <w:name w:val="toc 3"/>
    <w:basedOn w:val="Normal"/>
    <w:next w:val="Normal"/>
    <w:uiPriority w:val="39"/>
    <w:pPr>
      <w:ind w:leftChars="400" w:left="840"/>
    </w:pPr>
  </w:style>
  <w:style w:type="paragraph" w:styleId="TM4">
    <w:name w:val="toc 4"/>
    <w:basedOn w:val="Normal"/>
    <w:next w:val="Normal"/>
    <w:pPr>
      <w:ind w:leftChars="600" w:left="1260"/>
    </w:pPr>
  </w:style>
  <w:style w:type="paragraph" w:customStyle="1" w:styleId="Parts">
    <w:name w:val="Parts"/>
    <w:basedOn w:val="Normal"/>
    <w:rPr>
      <w:rFonts w:ascii="Times New Roman" w:hAnsi="Times New Roman" w:cs="Times New Roman"/>
      <w:b/>
      <w:bCs/>
      <w:sz w:val="32"/>
      <w:szCs w:val="32"/>
    </w:rPr>
  </w:style>
  <w:style w:type="paragraph" w:customStyle="1" w:styleId="Parties">
    <w:name w:val="Parties"/>
    <w:link w:val="PartiesChar"/>
    <w:rPr>
      <w:b/>
      <w:bCs/>
      <w:sz w:val="40"/>
      <w:szCs w:val="72"/>
    </w:rPr>
  </w:style>
  <w:style w:type="character" w:customStyle="1" w:styleId="PartiesChar">
    <w:name w:val="Parties Char"/>
    <w:link w:val="Parties"/>
    <w:rPr>
      <w:rFonts w:ascii="Times New Roman" w:eastAsia="SimSun" w:hAnsi="Times New Roman" w:cs="Times New Roman"/>
      <w:b/>
      <w:bCs/>
      <w:sz w:val="40"/>
      <w:szCs w:val="72"/>
    </w:rPr>
  </w:style>
  <w:style w:type="paragraph" w:customStyle="1" w:styleId="GParts">
    <w:name w:val="GParts"/>
    <w:basedOn w:val="Titre1"/>
    <w:next w:val="Normal"/>
    <w:rPr>
      <w:sz w:val="40"/>
      <w:szCs w:val="72"/>
    </w:rPr>
  </w:style>
  <w:style w:type="character" w:customStyle="1" w:styleId="Titre1Car">
    <w:name w:val="Titre 1 Car"/>
    <w:link w:val="Titre1"/>
    <w:rPr>
      <w:rFonts w:asciiTheme="minorHAnsi" w:hAnsiTheme="minorHAnsi"/>
      <w:b/>
      <w:bCs/>
      <w:kern w:val="44"/>
      <w:sz w:val="44"/>
      <w:szCs w:val="44"/>
    </w:rPr>
  </w:style>
  <w:style w:type="character" w:customStyle="1" w:styleId="Titre2Car">
    <w:name w:val="Titre 2 Car"/>
    <w:link w:val="Titre2"/>
    <w:rPr>
      <w:b/>
      <w:bCs/>
      <w:sz w:val="32"/>
      <w:szCs w:val="32"/>
    </w:rPr>
  </w:style>
  <w:style w:type="character" w:customStyle="1" w:styleId="Titre3Car">
    <w:name w:val="Titre 3 Car"/>
    <w:link w:val="Titre3"/>
    <w:rPr>
      <w:b/>
      <w:bCs/>
      <w:sz w:val="32"/>
      <w:szCs w:val="32"/>
    </w:rPr>
  </w:style>
  <w:style w:type="character" w:styleId="Lienhypertexte">
    <w:name w:val="Hyperlink"/>
    <w:basedOn w:val="Policepardfaut"/>
    <w:uiPriority w:val="99"/>
    <w:unhideWhenUsed/>
    <w:rsid w:val="009A5F0E"/>
    <w:rPr>
      <w:color w:val="0563C1" w:themeColor="hyperlink"/>
      <w:u w:val="single"/>
    </w:rPr>
  </w:style>
  <w:style w:type="character" w:styleId="Textedelespacerserv">
    <w:name w:val="Placeholder Text"/>
    <w:basedOn w:val="Policepardfaut"/>
    <w:uiPriority w:val="99"/>
    <w:unhideWhenUsed/>
    <w:rsid w:val="005C2075"/>
    <w:rPr>
      <w:color w:val="666666"/>
    </w:rPr>
  </w:style>
  <w:style w:type="character" w:customStyle="1" w:styleId="PieddepageCar">
    <w:name w:val="Pied de page Car"/>
    <w:basedOn w:val="Policepardfaut"/>
    <w:link w:val="Pieddepage"/>
    <w:uiPriority w:val="99"/>
    <w:rsid w:val="0039410F"/>
    <w:rPr>
      <w:rFonts w:asciiTheme="minorHAnsi" w:eastAsiaTheme="minorEastAsia" w:hAnsiTheme="minorHAnsi" w:cstheme="minorBidi"/>
      <w:sz w:val="18"/>
      <w:szCs w:val="18"/>
      <w:lang w:val="fr-FR" w:eastAsia="zh-CN"/>
    </w:rPr>
  </w:style>
  <w:style w:type="character" w:customStyle="1" w:styleId="En-tteCar">
    <w:name w:val="En-tête Car"/>
    <w:basedOn w:val="Policepardfaut"/>
    <w:link w:val="En-tte"/>
    <w:uiPriority w:val="99"/>
    <w:rsid w:val="0039410F"/>
    <w:rPr>
      <w:rFonts w:asciiTheme="minorHAnsi" w:eastAsiaTheme="minorEastAsia" w:hAnsiTheme="minorHAnsi" w:cstheme="minorBidi"/>
      <w:sz w:val="18"/>
      <w:szCs w:val="18"/>
      <w:lang w:val="fr-FR" w:eastAsia="zh-CN"/>
    </w:rPr>
  </w:style>
  <w:style w:type="character" w:styleId="Numrodepage">
    <w:name w:val="page number"/>
    <w:basedOn w:val="Policepardfaut"/>
    <w:uiPriority w:val="99"/>
    <w:unhideWhenUsed/>
    <w:rsid w:val="0039410F"/>
  </w:style>
  <w:style w:type="paragraph" w:styleId="Paragraphedeliste">
    <w:name w:val="List Paragraph"/>
    <w:basedOn w:val="Normal"/>
    <w:uiPriority w:val="99"/>
    <w:unhideWhenUsed/>
    <w:rsid w:val="006F0F46"/>
    <w:pPr>
      <w:ind w:left="720"/>
      <w:contextualSpacing/>
    </w:pPr>
  </w:style>
  <w:style w:type="table" w:styleId="Tableausimple1">
    <w:name w:val="Plain Table 1"/>
    <w:basedOn w:val="TableauNormal"/>
    <w:uiPriority w:val="41"/>
    <w:rsid w:val="006C310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6C31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6C310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5Fonc-Accentuation5">
    <w:name w:val="Grid Table 5 Dark Accent 5"/>
    <w:basedOn w:val="TableauNormal"/>
    <w:uiPriority w:val="50"/>
    <w:rsid w:val="006C310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gende">
    <w:name w:val="caption"/>
    <w:basedOn w:val="Normal"/>
    <w:next w:val="Normal"/>
    <w:unhideWhenUsed/>
    <w:qFormat/>
    <w:rsid w:val="00961106"/>
    <w:pPr>
      <w:spacing w:after="200"/>
    </w:pPr>
    <w:rPr>
      <w:i/>
      <w:iCs/>
      <w:color w:val="44546A" w:themeColor="text2"/>
      <w:sz w:val="18"/>
      <w:szCs w:val="18"/>
    </w:rPr>
  </w:style>
  <w:style w:type="paragraph" w:styleId="Tabledesillustrations">
    <w:name w:val="table of figures"/>
    <w:basedOn w:val="Normal"/>
    <w:next w:val="Normal"/>
    <w:uiPriority w:val="99"/>
    <w:rsid w:val="00B217F4"/>
  </w:style>
  <w:style w:type="character" w:styleId="Marquedecommentaire">
    <w:name w:val="annotation reference"/>
    <w:basedOn w:val="Policepardfaut"/>
    <w:rsid w:val="00BC729F"/>
    <w:rPr>
      <w:sz w:val="16"/>
      <w:szCs w:val="16"/>
    </w:rPr>
  </w:style>
  <w:style w:type="paragraph" w:styleId="Commentaire">
    <w:name w:val="annotation text"/>
    <w:basedOn w:val="Normal"/>
    <w:link w:val="CommentaireCar"/>
    <w:rsid w:val="00BC729F"/>
  </w:style>
  <w:style w:type="character" w:customStyle="1" w:styleId="CommentaireCar">
    <w:name w:val="Commentaire Car"/>
    <w:basedOn w:val="Policepardfaut"/>
    <w:link w:val="Commentaire"/>
    <w:rsid w:val="00BC729F"/>
    <w:rPr>
      <w:rFonts w:asciiTheme="minorHAnsi" w:eastAsiaTheme="minorEastAsia" w:hAnsiTheme="minorHAnsi" w:cstheme="minorBidi"/>
      <w:lang w:val="fr-FR" w:eastAsia="zh-CN"/>
    </w:rPr>
  </w:style>
  <w:style w:type="paragraph" w:styleId="Objetducommentaire">
    <w:name w:val="annotation subject"/>
    <w:basedOn w:val="Commentaire"/>
    <w:next w:val="Commentaire"/>
    <w:link w:val="ObjetducommentaireCar"/>
    <w:rsid w:val="00BC729F"/>
    <w:rPr>
      <w:b/>
      <w:bCs/>
    </w:rPr>
  </w:style>
  <w:style w:type="character" w:customStyle="1" w:styleId="ObjetducommentaireCar">
    <w:name w:val="Objet du commentaire Car"/>
    <w:basedOn w:val="CommentaireCar"/>
    <w:link w:val="Objetducommentaire"/>
    <w:rsid w:val="00BC729F"/>
    <w:rPr>
      <w:rFonts w:asciiTheme="minorHAnsi" w:eastAsiaTheme="minorEastAsia" w:hAnsiTheme="minorHAnsi" w:cstheme="minorBidi"/>
      <w:b/>
      <w:bCs/>
      <w:lang w:val="fr-FR" w:eastAsia="zh-CN"/>
    </w:rPr>
  </w:style>
  <w:style w:type="paragraph" w:styleId="Textedebulles">
    <w:name w:val="Balloon Text"/>
    <w:basedOn w:val="Normal"/>
    <w:link w:val="TextedebullesCar"/>
    <w:rsid w:val="00BC729F"/>
    <w:rPr>
      <w:rFonts w:ascii="Segoe UI" w:hAnsi="Segoe UI" w:cs="Segoe UI"/>
      <w:sz w:val="18"/>
      <w:szCs w:val="18"/>
    </w:rPr>
  </w:style>
  <w:style w:type="character" w:customStyle="1" w:styleId="TextedebullesCar">
    <w:name w:val="Texte de bulles Car"/>
    <w:basedOn w:val="Policepardfaut"/>
    <w:link w:val="Textedebulles"/>
    <w:rsid w:val="00BC729F"/>
    <w:rPr>
      <w:rFonts w:ascii="Segoe UI" w:eastAsiaTheme="minorEastAsia" w:hAnsi="Segoe UI" w:cs="Segoe UI"/>
      <w:sz w:val="18"/>
      <w:szCs w:val="18"/>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060273">
      <w:bodyDiv w:val="1"/>
      <w:marLeft w:val="0"/>
      <w:marRight w:val="0"/>
      <w:marTop w:val="0"/>
      <w:marBottom w:val="0"/>
      <w:divBdr>
        <w:top w:val="none" w:sz="0" w:space="0" w:color="auto"/>
        <w:left w:val="none" w:sz="0" w:space="0" w:color="auto"/>
        <w:bottom w:val="none" w:sz="0" w:space="0" w:color="auto"/>
        <w:right w:val="none" w:sz="0" w:space="0" w:color="auto"/>
      </w:divBdr>
      <w:divsChild>
        <w:div w:id="2087534535">
          <w:marLeft w:val="0"/>
          <w:marRight w:val="0"/>
          <w:marTop w:val="0"/>
          <w:marBottom w:val="0"/>
          <w:divBdr>
            <w:top w:val="none" w:sz="0" w:space="0" w:color="auto"/>
            <w:left w:val="none" w:sz="0" w:space="0" w:color="auto"/>
            <w:bottom w:val="none" w:sz="0" w:space="0" w:color="auto"/>
            <w:right w:val="none" w:sz="0" w:space="0" w:color="auto"/>
          </w:divBdr>
        </w:div>
        <w:div w:id="1471560835">
          <w:marLeft w:val="0"/>
          <w:marRight w:val="0"/>
          <w:marTop w:val="0"/>
          <w:marBottom w:val="0"/>
          <w:divBdr>
            <w:top w:val="none" w:sz="0" w:space="0" w:color="auto"/>
            <w:left w:val="none" w:sz="0" w:space="0" w:color="auto"/>
            <w:bottom w:val="none" w:sz="0" w:space="0" w:color="auto"/>
            <w:right w:val="none" w:sz="0" w:space="0" w:color="auto"/>
          </w:divBdr>
        </w:div>
        <w:div w:id="139075591">
          <w:marLeft w:val="0"/>
          <w:marRight w:val="0"/>
          <w:marTop w:val="0"/>
          <w:marBottom w:val="0"/>
          <w:divBdr>
            <w:top w:val="none" w:sz="0" w:space="0" w:color="auto"/>
            <w:left w:val="none" w:sz="0" w:space="0" w:color="auto"/>
            <w:bottom w:val="none" w:sz="0" w:space="0" w:color="auto"/>
            <w:right w:val="none" w:sz="0" w:space="0" w:color="auto"/>
          </w:divBdr>
        </w:div>
        <w:div w:id="11549531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docs.live.net/46d995d7bb9557e2/Desktop/Stage/Document/Document%20de%20stages.docx"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docs.live.net/46d995d7bb9557e2/Desktop/Stage/Document/Document%20de%20stages.docx" TargetMode="External"/><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DA8FAD-51DC-42DE-84EB-D08667FD7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5313</TotalTime>
  <Pages>21</Pages>
  <Words>1859</Words>
  <Characters>10225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Izy Clapp</dc:creator>
  <cp:lastModifiedBy>Compte Microsoft</cp:lastModifiedBy>
  <cp:revision>40</cp:revision>
  <cp:lastPrinted>2023-07-24T21:22:00Z</cp:lastPrinted>
  <dcterms:created xsi:type="dcterms:W3CDTF">2023-07-10T12:28:00Z</dcterms:created>
  <dcterms:modified xsi:type="dcterms:W3CDTF">2023-07-25T20:30:00Z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8CFE49A6D24C4939AB717C08B59EB5BB</vt:lpwstr>
  </property>
</Properties>
</file>